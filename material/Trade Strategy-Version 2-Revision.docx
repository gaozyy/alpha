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4EBD9" w14:textId="6E3800F0" w:rsidR="000E50A9" w:rsidRPr="006F10E8" w:rsidRDefault="00175763" w:rsidP="006F10E8">
      <w:pPr>
        <w:spacing w:line="360" w:lineRule="auto"/>
        <w:jc w:val="center"/>
        <w:rPr>
          <w:rFonts w:asciiTheme="minorEastAsia" w:hAnsiTheme="minorEastAsia"/>
          <w:b/>
          <w:sz w:val="28"/>
        </w:rPr>
      </w:pPr>
      <w:r w:rsidRPr="006F10E8">
        <w:rPr>
          <w:rFonts w:asciiTheme="minorEastAsia" w:hAnsiTheme="minorEastAsia"/>
          <w:b/>
          <w:sz w:val="28"/>
        </w:rPr>
        <w:t>沪深</w:t>
      </w:r>
      <w:r w:rsidRPr="006F10E8">
        <w:rPr>
          <w:rFonts w:asciiTheme="minorEastAsia" w:hAnsiTheme="minorEastAsia" w:hint="eastAsia"/>
          <w:b/>
          <w:sz w:val="28"/>
        </w:rPr>
        <w:t>3</w:t>
      </w:r>
      <w:r w:rsidRPr="006F10E8">
        <w:rPr>
          <w:rFonts w:asciiTheme="minorEastAsia" w:hAnsiTheme="minorEastAsia"/>
          <w:b/>
          <w:sz w:val="28"/>
        </w:rPr>
        <w:t>00</w:t>
      </w:r>
      <w:r w:rsidR="00C35BD3" w:rsidRPr="006F10E8">
        <w:rPr>
          <w:rFonts w:asciiTheme="minorEastAsia" w:hAnsiTheme="minorEastAsia"/>
          <w:b/>
          <w:sz w:val="28"/>
        </w:rPr>
        <w:t>多因子</w:t>
      </w:r>
      <w:r w:rsidR="006F10E8" w:rsidRPr="006F10E8">
        <w:rPr>
          <w:rFonts w:asciiTheme="minorEastAsia" w:hAnsiTheme="minorEastAsia"/>
          <w:b/>
          <w:sz w:val="28"/>
        </w:rPr>
        <w:t>选股模型之</w:t>
      </w:r>
      <w:bookmarkStart w:id="0" w:name="_GoBack"/>
      <w:r w:rsidR="006F10E8" w:rsidRPr="006F10E8">
        <w:rPr>
          <w:rFonts w:asciiTheme="minorEastAsia" w:hAnsiTheme="minorEastAsia"/>
          <w:b/>
          <w:sz w:val="28"/>
        </w:rPr>
        <w:t>季度</w:t>
      </w:r>
      <w:bookmarkEnd w:id="0"/>
      <w:r w:rsidRPr="006F10E8">
        <w:rPr>
          <w:rFonts w:asciiTheme="minorEastAsia" w:hAnsiTheme="minorEastAsia"/>
          <w:b/>
          <w:sz w:val="28"/>
        </w:rPr>
        <w:t>轮动策略</w:t>
      </w:r>
      <w:r w:rsidRPr="006F10E8">
        <w:rPr>
          <w:rFonts w:asciiTheme="minorEastAsia" w:hAnsiTheme="minorEastAsia" w:hint="eastAsia"/>
          <w:b/>
          <w:sz w:val="28"/>
        </w:rPr>
        <w:t>——基于L</w:t>
      </w:r>
      <w:r w:rsidRPr="006F10E8">
        <w:rPr>
          <w:rFonts w:asciiTheme="minorEastAsia" w:hAnsiTheme="minorEastAsia"/>
          <w:b/>
          <w:sz w:val="28"/>
        </w:rPr>
        <w:t>STM预测模型</w:t>
      </w:r>
    </w:p>
    <w:p w14:paraId="0523600D" w14:textId="77777777" w:rsidR="006F10E8" w:rsidRPr="00D709C6" w:rsidRDefault="006F10E8" w:rsidP="006F10E8">
      <w:pPr>
        <w:spacing w:line="360" w:lineRule="auto"/>
        <w:rPr>
          <w:rFonts w:asciiTheme="minorEastAsia" w:hAnsiTheme="minorEastAsia"/>
          <w:b/>
          <w:sz w:val="28"/>
        </w:rPr>
      </w:pPr>
    </w:p>
    <w:p w14:paraId="61E8E229" w14:textId="77777777" w:rsidR="00C35BD3" w:rsidRPr="006F10E8" w:rsidRDefault="00E20DFF">
      <w:pPr>
        <w:rPr>
          <w:rFonts w:asciiTheme="minorEastAsia" w:hAnsiTheme="minorEastAsia"/>
        </w:rPr>
      </w:pPr>
      <w:r w:rsidRPr="006F10E8">
        <w:rPr>
          <w:rFonts w:asciiTheme="minorEastAsia" w:hAnsiTheme="minorEastAsia"/>
        </w:rPr>
        <w:t>模型</w:t>
      </w:r>
      <w:r w:rsidRPr="006F10E8">
        <w:rPr>
          <w:rFonts w:asciiTheme="minorEastAsia" w:hAnsiTheme="minorEastAsia" w:hint="eastAsia"/>
        </w:rPr>
        <w:t>：L</w:t>
      </w:r>
      <w:r w:rsidRPr="006F10E8">
        <w:rPr>
          <w:rFonts w:asciiTheme="minorEastAsia" w:hAnsiTheme="minorEastAsia"/>
        </w:rPr>
        <w:t>STM模型</w:t>
      </w:r>
    </w:p>
    <w:p w14:paraId="3E392253" w14:textId="246640BA" w:rsidR="00E20DFF" w:rsidRPr="006F10E8" w:rsidRDefault="00E20DFF">
      <w:pPr>
        <w:rPr>
          <w:rFonts w:asciiTheme="minorEastAsia" w:hAnsiTheme="minorEastAsia"/>
        </w:rPr>
      </w:pPr>
      <w:r w:rsidRPr="006F10E8">
        <w:rPr>
          <w:rFonts w:asciiTheme="minorEastAsia" w:hAnsiTheme="minorEastAsia"/>
        </w:rPr>
        <w:t>参考</w:t>
      </w:r>
      <w:r w:rsidR="00175763" w:rsidRPr="006F10E8">
        <w:rPr>
          <w:rFonts w:asciiTheme="minorEastAsia" w:hAnsiTheme="minorEastAsia"/>
        </w:rPr>
        <w:t>网站</w:t>
      </w:r>
      <w:r w:rsidRPr="006F10E8">
        <w:rPr>
          <w:rFonts w:asciiTheme="minorEastAsia" w:hAnsiTheme="minorEastAsia" w:hint="eastAsia"/>
        </w:rPr>
        <w:t>：</w:t>
      </w:r>
      <w:r w:rsidRPr="006F10E8">
        <w:rPr>
          <w:rFonts w:asciiTheme="minorEastAsia" w:hAnsiTheme="minorEastAsia"/>
        </w:rPr>
        <w:t>https://www.sohu.com/a/143888793_769402</w:t>
      </w:r>
    </w:p>
    <w:p w14:paraId="30E6A56B" w14:textId="77777777" w:rsidR="00E20DFF" w:rsidRPr="006F10E8" w:rsidRDefault="00E20DFF">
      <w:pPr>
        <w:rPr>
          <w:rFonts w:asciiTheme="minorEastAsia" w:hAnsiTheme="minorEastAsia"/>
        </w:rPr>
      </w:pPr>
    </w:p>
    <w:p w14:paraId="007BD05D" w14:textId="77777777" w:rsidR="006F10E8" w:rsidRPr="006F10E8" w:rsidRDefault="00175763" w:rsidP="006F10E8">
      <w:pPr>
        <w:outlineLvl w:val="0"/>
        <w:rPr>
          <w:rFonts w:asciiTheme="minorEastAsia" w:hAnsiTheme="minorEastAsia"/>
        </w:rPr>
      </w:pPr>
      <w:r w:rsidRPr="006F10E8">
        <w:rPr>
          <w:rFonts w:asciiTheme="minorEastAsia" w:hAnsiTheme="minorEastAsia"/>
          <w:b/>
        </w:rPr>
        <w:t>整个</w:t>
      </w:r>
      <w:r w:rsidR="00E20DFF" w:rsidRPr="006F10E8">
        <w:rPr>
          <w:rFonts w:asciiTheme="minorEastAsia" w:hAnsiTheme="minorEastAsia"/>
          <w:b/>
        </w:rPr>
        <w:t>步骤</w:t>
      </w:r>
      <w:r w:rsidR="008659B5" w:rsidRPr="006F10E8">
        <w:rPr>
          <w:rFonts w:asciiTheme="minorEastAsia" w:hAnsiTheme="minorEastAsia" w:hint="eastAsia"/>
          <w:b/>
        </w:rPr>
        <w:t>：</w:t>
      </w:r>
    </w:p>
    <w:p w14:paraId="1B64B67E" w14:textId="28F5397B" w:rsidR="00E20DFF" w:rsidRPr="006F10E8" w:rsidRDefault="00175763">
      <w:pPr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选择策略模型-</w:t>
      </w:r>
      <w:r w:rsidR="008659B5" w:rsidRPr="006F10E8">
        <w:rPr>
          <w:rFonts w:asciiTheme="minorEastAsia" w:hAnsiTheme="minorEastAsia" w:hint="eastAsia"/>
        </w:rPr>
        <w:t>确定</w:t>
      </w:r>
      <w:r w:rsidR="00E20DFF" w:rsidRPr="006F10E8">
        <w:rPr>
          <w:rFonts w:asciiTheme="minorEastAsia" w:hAnsiTheme="minorEastAsia" w:hint="eastAsia"/>
        </w:rPr>
        <w:t>因子-</w:t>
      </w:r>
      <w:r w:rsidR="008659B5" w:rsidRPr="006F10E8">
        <w:rPr>
          <w:rFonts w:asciiTheme="minorEastAsia" w:hAnsiTheme="minorEastAsia" w:hint="eastAsia"/>
        </w:rPr>
        <w:t>数据</w:t>
      </w:r>
      <w:r w:rsidR="00BD1913" w:rsidRPr="006F10E8">
        <w:rPr>
          <w:rFonts w:asciiTheme="minorEastAsia" w:hAnsiTheme="minorEastAsia" w:hint="eastAsia"/>
        </w:rPr>
        <w:t>预</w:t>
      </w:r>
      <w:r w:rsidR="008659B5" w:rsidRPr="006F10E8">
        <w:rPr>
          <w:rFonts w:asciiTheme="minorEastAsia" w:hAnsiTheme="minorEastAsia" w:hint="eastAsia"/>
        </w:rPr>
        <w:t>处理-确定模型</w:t>
      </w:r>
      <w:r w:rsidR="00E20DFF" w:rsidRPr="006F10E8">
        <w:rPr>
          <w:rFonts w:asciiTheme="minorEastAsia" w:hAnsiTheme="minorEastAsia" w:hint="eastAsia"/>
        </w:rPr>
        <w:t>参数-建立模型得到</w:t>
      </w:r>
      <w:r w:rsidR="008659B5" w:rsidRPr="006F10E8">
        <w:rPr>
          <w:rFonts w:asciiTheme="minorEastAsia" w:hAnsiTheme="minorEastAsia" w:hint="eastAsia"/>
        </w:rPr>
        <w:t>预测结果-调整最优</w:t>
      </w:r>
      <w:r w:rsidR="00E20DFF" w:rsidRPr="006F10E8">
        <w:rPr>
          <w:rFonts w:asciiTheme="minorEastAsia" w:hAnsiTheme="minorEastAsia" w:hint="eastAsia"/>
        </w:rPr>
        <w:t>参数-依据模型结果对沪深3</w:t>
      </w:r>
      <w:r w:rsidR="00E20DFF" w:rsidRPr="006F10E8">
        <w:rPr>
          <w:rFonts w:asciiTheme="minorEastAsia" w:hAnsiTheme="minorEastAsia"/>
        </w:rPr>
        <w:t>00只股票进行预测</w:t>
      </w:r>
      <w:r w:rsidR="008659B5" w:rsidRPr="006F10E8">
        <w:rPr>
          <w:rFonts w:asciiTheme="minorEastAsia" w:hAnsiTheme="minorEastAsia" w:hint="eastAsia"/>
        </w:rPr>
        <w:t>-</w:t>
      </w:r>
      <w:r w:rsidR="008659B5" w:rsidRPr="006F10E8">
        <w:rPr>
          <w:rFonts w:asciiTheme="minorEastAsia" w:hAnsiTheme="minorEastAsia"/>
        </w:rPr>
        <w:t>挑选</w:t>
      </w:r>
      <w:r w:rsidR="00A8210D" w:rsidRPr="006F10E8">
        <w:rPr>
          <w:rFonts w:asciiTheme="minorEastAsia" w:hAnsiTheme="minorEastAsia"/>
        </w:rPr>
        <w:t>预测期间</w:t>
      </w:r>
      <w:r w:rsidR="00A8210D" w:rsidRPr="006F10E8">
        <w:rPr>
          <w:rFonts w:asciiTheme="minorEastAsia" w:hAnsiTheme="minorEastAsia" w:hint="eastAsia"/>
        </w:rPr>
        <w:t>收益率</w:t>
      </w:r>
      <w:r w:rsidR="008659B5" w:rsidRPr="006F10E8">
        <w:rPr>
          <w:rFonts w:asciiTheme="minorEastAsia" w:hAnsiTheme="minorEastAsia"/>
        </w:rPr>
        <w:t>最好的</w:t>
      </w:r>
      <w:r w:rsidR="008659B5" w:rsidRPr="006F10E8">
        <w:rPr>
          <w:rFonts w:asciiTheme="minorEastAsia" w:hAnsiTheme="minorEastAsia" w:hint="eastAsia"/>
        </w:rPr>
        <w:t>1</w:t>
      </w:r>
      <w:r w:rsidR="008659B5" w:rsidRPr="006F10E8">
        <w:rPr>
          <w:rFonts w:asciiTheme="minorEastAsia" w:hAnsiTheme="minorEastAsia"/>
        </w:rPr>
        <w:t>0只股票</w:t>
      </w:r>
      <w:r w:rsidR="008659B5" w:rsidRPr="006F10E8">
        <w:rPr>
          <w:rFonts w:asciiTheme="minorEastAsia" w:hAnsiTheme="minorEastAsia" w:hint="eastAsia"/>
        </w:rPr>
        <w:t>-</w:t>
      </w:r>
      <w:r w:rsidR="008659B5" w:rsidRPr="006F10E8">
        <w:rPr>
          <w:rFonts w:asciiTheme="minorEastAsia" w:hAnsiTheme="minorEastAsia"/>
        </w:rPr>
        <w:t>进行策略回测</w:t>
      </w:r>
      <w:r w:rsidR="008659B5" w:rsidRPr="006F10E8">
        <w:rPr>
          <w:rFonts w:asciiTheme="minorEastAsia" w:hAnsiTheme="minorEastAsia" w:hint="eastAsia"/>
        </w:rPr>
        <w:t>-</w:t>
      </w:r>
      <w:r w:rsidR="008659B5" w:rsidRPr="006F10E8">
        <w:rPr>
          <w:rFonts w:asciiTheme="minorEastAsia" w:hAnsiTheme="minorEastAsia"/>
        </w:rPr>
        <w:t>回测结果评价</w:t>
      </w:r>
      <w:r w:rsidR="00E20DFF" w:rsidRPr="006F10E8">
        <w:rPr>
          <w:rFonts w:asciiTheme="minorEastAsia" w:hAnsiTheme="minorEastAsia" w:hint="eastAsia"/>
        </w:rPr>
        <w:t>。</w:t>
      </w:r>
    </w:p>
    <w:p w14:paraId="01B9B13B" w14:textId="075C7186" w:rsidR="00E20DFF" w:rsidRPr="006F10E8" w:rsidRDefault="00E20DFF">
      <w:pPr>
        <w:rPr>
          <w:rFonts w:asciiTheme="minorEastAsia" w:hAnsiTheme="minorEastAsia"/>
        </w:rPr>
      </w:pPr>
    </w:p>
    <w:p w14:paraId="62AAF847" w14:textId="0ABFC1A7" w:rsidR="006F10E8" w:rsidRPr="006F10E8" w:rsidRDefault="006F10E8" w:rsidP="006F10E8">
      <w:pPr>
        <w:outlineLvl w:val="0"/>
        <w:rPr>
          <w:rFonts w:asciiTheme="minorEastAsia" w:hAnsiTheme="minorEastAsia"/>
          <w:b/>
        </w:rPr>
      </w:pPr>
      <w:r w:rsidRPr="006F10E8">
        <w:rPr>
          <w:rFonts w:asciiTheme="minorEastAsia" w:hAnsiTheme="minorEastAsia"/>
          <w:b/>
        </w:rPr>
        <w:t>具体执行:</w:t>
      </w:r>
    </w:p>
    <w:p w14:paraId="652CCE48" w14:textId="3AB84E32" w:rsidR="00C96D83" w:rsidRPr="00C96D83" w:rsidRDefault="00C35BD3" w:rsidP="00C96D83">
      <w:pPr>
        <w:pStyle w:val="a3"/>
        <w:numPr>
          <w:ilvl w:val="0"/>
          <w:numId w:val="1"/>
        </w:numPr>
        <w:ind w:left="357" w:firstLineChars="0" w:hanging="357"/>
        <w:outlineLvl w:val="1"/>
        <w:rPr>
          <w:rFonts w:asciiTheme="minorEastAsia" w:hAnsiTheme="minorEastAsia"/>
        </w:rPr>
      </w:pPr>
      <w:r w:rsidRPr="006F10E8">
        <w:rPr>
          <w:rFonts w:asciiTheme="minorEastAsia" w:hAnsiTheme="minorEastAsia"/>
        </w:rPr>
        <w:t>参数设定</w:t>
      </w:r>
    </w:p>
    <w:p w14:paraId="254B5F15" w14:textId="77777777" w:rsidR="00C35BD3" w:rsidRPr="006F10E8" w:rsidRDefault="00C35BD3" w:rsidP="00C35BD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/>
        </w:rPr>
        <w:t>回测标的</w:t>
      </w:r>
      <w:r w:rsidRPr="006F10E8">
        <w:rPr>
          <w:rFonts w:asciiTheme="minorEastAsia" w:hAnsiTheme="minorEastAsia" w:hint="eastAsia"/>
        </w:rPr>
        <w:t>：</w:t>
      </w:r>
      <w:r w:rsidRPr="006F10E8">
        <w:rPr>
          <w:rFonts w:asciiTheme="minorEastAsia" w:hAnsiTheme="minorEastAsia"/>
        </w:rPr>
        <w:t>沪深</w:t>
      </w:r>
      <w:r w:rsidRPr="006F10E8">
        <w:rPr>
          <w:rFonts w:asciiTheme="minorEastAsia" w:hAnsiTheme="minorEastAsia" w:hint="eastAsia"/>
        </w:rPr>
        <w:t>3</w:t>
      </w:r>
      <w:r w:rsidRPr="006F10E8">
        <w:rPr>
          <w:rFonts w:asciiTheme="minorEastAsia" w:hAnsiTheme="minorEastAsia"/>
        </w:rPr>
        <w:t>00股票</w:t>
      </w:r>
      <w:r w:rsidR="000B188D" w:rsidRPr="006F10E8">
        <w:rPr>
          <w:rFonts w:asciiTheme="minorEastAsia" w:hAnsiTheme="minorEastAsia" w:hint="eastAsia"/>
        </w:rPr>
        <w:t>+</w:t>
      </w:r>
      <w:r w:rsidR="000B188D" w:rsidRPr="006F10E8">
        <w:rPr>
          <w:rFonts w:asciiTheme="minorEastAsia" w:hAnsiTheme="minorEastAsia"/>
        </w:rPr>
        <w:t>每个行业随机挑选出</w:t>
      </w:r>
      <w:r w:rsidR="000B188D" w:rsidRPr="006F10E8">
        <w:rPr>
          <w:rFonts w:asciiTheme="minorEastAsia" w:hAnsiTheme="minorEastAsia" w:hint="eastAsia"/>
        </w:rPr>
        <w:t>2</w:t>
      </w:r>
      <w:r w:rsidR="000B188D" w:rsidRPr="006F10E8">
        <w:rPr>
          <w:rFonts w:asciiTheme="minorEastAsia" w:hAnsiTheme="minorEastAsia"/>
        </w:rPr>
        <w:t>0</w:t>
      </w:r>
      <w:r w:rsidR="000B188D" w:rsidRPr="006F10E8">
        <w:rPr>
          <w:rFonts w:asciiTheme="minorEastAsia" w:hAnsiTheme="minorEastAsia" w:hint="eastAsia"/>
        </w:rPr>
        <w:t>%</w:t>
      </w:r>
      <w:r w:rsidR="000B188D" w:rsidRPr="006F10E8">
        <w:rPr>
          <w:rFonts w:asciiTheme="minorEastAsia" w:hAnsiTheme="minorEastAsia"/>
        </w:rPr>
        <w:t>的股票作为补充</w:t>
      </w:r>
    </w:p>
    <w:p w14:paraId="578B5D61" w14:textId="067F06D7" w:rsidR="00C35BD3" w:rsidRPr="006F10E8" w:rsidRDefault="00C35BD3" w:rsidP="00C35BD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/>
        </w:rPr>
        <w:t>回测时间</w:t>
      </w:r>
      <w:r w:rsidRPr="006F10E8">
        <w:rPr>
          <w:rFonts w:asciiTheme="minorEastAsia" w:hAnsiTheme="minorEastAsia" w:hint="eastAsia"/>
        </w:rPr>
        <w:t>：</w:t>
      </w:r>
      <w:r w:rsidR="000B188D" w:rsidRPr="006F10E8">
        <w:rPr>
          <w:rFonts w:asciiTheme="minorEastAsia" w:hAnsiTheme="minorEastAsia"/>
        </w:rPr>
        <w:t>2009年1月</w:t>
      </w:r>
      <w:r w:rsidR="000B188D" w:rsidRPr="006F10E8">
        <w:rPr>
          <w:rFonts w:asciiTheme="minorEastAsia" w:hAnsiTheme="minorEastAsia" w:hint="eastAsia"/>
        </w:rPr>
        <w:t>1日</w:t>
      </w:r>
      <w:r w:rsidR="000B188D" w:rsidRPr="006F10E8">
        <w:rPr>
          <w:rFonts w:asciiTheme="minorEastAsia" w:hAnsiTheme="minorEastAsia"/>
        </w:rPr>
        <w:t>至</w:t>
      </w:r>
      <w:r w:rsidR="000B188D" w:rsidRPr="006F10E8">
        <w:rPr>
          <w:rFonts w:asciiTheme="minorEastAsia" w:hAnsiTheme="minorEastAsia" w:hint="eastAsia"/>
        </w:rPr>
        <w:t>2</w:t>
      </w:r>
      <w:r w:rsidR="003D2136" w:rsidRPr="006F10E8">
        <w:rPr>
          <w:rFonts w:asciiTheme="minorEastAsia" w:hAnsiTheme="minorEastAsia"/>
        </w:rPr>
        <w:t>01</w:t>
      </w:r>
      <w:r w:rsidR="00A10084" w:rsidRPr="006F10E8">
        <w:rPr>
          <w:rFonts w:asciiTheme="minorEastAsia" w:hAnsiTheme="minorEastAsia"/>
        </w:rPr>
        <w:t>6</w:t>
      </w:r>
      <w:r w:rsidR="000B188D" w:rsidRPr="006F10E8">
        <w:rPr>
          <w:rFonts w:asciiTheme="minorEastAsia" w:hAnsiTheme="minorEastAsia"/>
        </w:rPr>
        <w:t>年</w:t>
      </w:r>
      <w:r w:rsidR="00A10084" w:rsidRPr="006F10E8">
        <w:rPr>
          <w:rFonts w:asciiTheme="minorEastAsia" w:hAnsiTheme="minorEastAsia"/>
        </w:rPr>
        <w:t>1</w:t>
      </w:r>
      <w:r w:rsidR="000B188D" w:rsidRPr="006F10E8">
        <w:rPr>
          <w:rFonts w:asciiTheme="minorEastAsia" w:hAnsiTheme="minorEastAsia" w:hint="eastAsia"/>
        </w:rPr>
        <w:t>月1日</w:t>
      </w:r>
    </w:p>
    <w:p w14:paraId="188A2749" w14:textId="53246AC9" w:rsidR="00C35BD3" w:rsidRPr="006F10E8" w:rsidRDefault="00C67BCF" w:rsidP="00C35BD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策略</w:t>
      </w:r>
      <w:r w:rsidRPr="006F10E8">
        <w:rPr>
          <w:rFonts w:asciiTheme="minorEastAsia" w:hAnsiTheme="minorEastAsia"/>
        </w:rPr>
        <w:t>验证</w:t>
      </w:r>
      <w:r w:rsidR="00C35BD3" w:rsidRPr="006F10E8">
        <w:rPr>
          <w:rFonts w:asciiTheme="minorEastAsia" w:hAnsiTheme="minorEastAsia"/>
        </w:rPr>
        <w:t>时间</w:t>
      </w:r>
      <w:r w:rsidR="00C35BD3" w:rsidRPr="006F10E8">
        <w:rPr>
          <w:rFonts w:asciiTheme="minorEastAsia" w:hAnsiTheme="minorEastAsia" w:hint="eastAsia"/>
        </w:rPr>
        <w:t>：</w:t>
      </w:r>
      <w:r w:rsidR="000B188D" w:rsidRPr="006F10E8">
        <w:rPr>
          <w:rFonts w:asciiTheme="minorEastAsia" w:hAnsiTheme="minorEastAsia" w:hint="eastAsia"/>
        </w:rPr>
        <w:t>2</w:t>
      </w:r>
      <w:r w:rsidR="000B188D" w:rsidRPr="006F10E8">
        <w:rPr>
          <w:rFonts w:asciiTheme="minorEastAsia" w:hAnsiTheme="minorEastAsia"/>
        </w:rPr>
        <w:t>0</w:t>
      </w:r>
      <w:r w:rsidR="003D2136" w:rsidRPr="006F10E8">
        <w:rPr>
          <w:rFonts w:asciiTheme="minorEastAsia" w:hAnsiTheme="minorEastAsia"/>
        </w:rPr>
        <w:t>16</w:t>
      </w:r>
      <w:r w:rsidR="000B188D" w:rsidRPr="006F10E8">
        <w:rPr>
          <w:rFonts w:asciiTheme="minorEastAsia" w:hAnsiTheme="minorEastAsia"/>
        </w:rPr>
        <w:t>年</w:t>
      </w:r>
      <w:r w:rsidR="00A10084" w:rsidRPr="006F10E8">
        <w:rPr>
          <w:rFonts w:asciiTheme="minorEastAsia" w:hAnsiTheme="minorEastAsia"/>
        </w:rPr>
        <w:t>1</w:t>
      </w:r>
      <w:r w:rsidR="000B188D" w:rsidRPr="006F10E8">
        <w:rPr>
          <w:rFonts w:asciiTheme="minorEastAsia" w:hAnsiTheme="minorEastAsia" w:hint="eastAsia"/>
        </w:rPr>
        <w:t>月</w:t>
      </w:r>
      <w:r w:rsidR="000B188D" w:rsidRPr="006F10E8">
        <w:rPr>
          <w:rFonts w:asciiTheme="minorEastAsia" w:hAnsiTheme="minorEastAsia"/>
        </w:rPr>
        <w:t>1日至</w:t>
      </w:r>
      <w:r w:rsidR="000B188D" w:rsidRPr="006F10E8">
        <w:rPr>
          <w:rFonts w:asciiTheme="minorEastAsia" w:hAnsiTheme="minorEastAsia" w:hint="eastAsia"/>
        </w:rPr>
        <w:t>2</w:t>
      </w:r>
      <w:r w:rsidR="000B188D" w:rsidRPr="006F10E8">
        <w:rPr>
          <w:rFonts w:asciiTheme="minorEastAsia" w:hAnsiTheme="minorEastAsia"/>
        </w:rPr>
        <w:t>018年</w:t>
      </w:r>
      <w:r w:rsidR="000B188D" w:rsidRPr="006F10E8">
        <w:rPr>
          <w:rFonts w:asciiTheme="minorEastAsia" w:hAnsiTheme="minorEastAsia" w:hint="eastAsia"/>
        </w:rPr>
        <w:t>6月1日</w:t>
      </w:r>
    </w:p>
    <w:p w14:paraId="0711D538" w14:textId="028302D3" w:rsidR="00C35BD3" w:rsidRPr="006F10E8" w:rsidRDefault="00C35BD3" w:rsidP="00C35BD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/>
        </w:rPr>
        <w:t>因子</w:t>
      </w:r>
      <w:r w:rsidR="00C67BCF" w:rsidRPr="006F10E8">
        <w:rPr>
          <w:rFonts w:asciiTheme="minorEastAsia" w:hAnsiTheme="minorEastAsia"/>
        </w:rPr>
        <w:t>库</w:t>
      </w:r>
      <w:r w:rsidRPr="006F10E8">
        <w:rPr>
          <w:rFonts w:asciiTheme="minorEastAsia" w:hAnsiTheme="minorEastAsia" w:hint="eastAsia"/>
        </w:rPr>
        <w:t>：</w:t>
      </w:r>
      <w:r w:rsidR="00A8210D" w:rsidRPr="006F10E8">
        <w:rPr>
          <w:rFonts w:asciiTheme="minorEastAsia" w:hAnsiTheme="minorEastAsia" w:hint="eastAsia"/>
        </w:rPr>
        <w:t>企业</w:t>
      </w:r>
      <w:r w:rsidRPr="006F10E8">
        <w:rPr>
          <w:rFonts w:asciiTheme="minorEastAsia" w:hAnsiTheme="minorEastAsia"/>
        </w:rPr>
        <w:t>基本面因子</w:t>
      </w:r>
      <w:r w:rsidRPr="006F10E8">
        <w:rPr>
          <w:rFonts w:asciiTheme="minorEastAsia" w:hAnsiTheme="minorEastAsia" w:hint="eastAsia"/>
        </w:rPr>
        <w:t>、</w:t>
      </w:r>
      <w:r w:rsidR="00A8210D" w:rsidRPr="006F10E8">
        <w:rPr>
          <w:rFonts w:asciiTheme="minorEastAsia" w:hAnsiTheme="minorEastAsia"/>
        </w:rPr>
        <w:t>市场表现</w:t>
      </w:r>
      <w:r w:rsidRPr="006F10E8">
        <w:rPr>
          <w:rFonts w:asciiTheme="minorEastAsia" w:hAnsiTheme="minorEastAsia"/>
        </w:rPr>
        <w:t>因子</w:t>
      </w:r>
      <w:ins w:id="1" w:author="傻蛋" w:date="2018-09-08T13:18:00Z">
        <w:r w:rsidR="006E7546">
          <w:rPr>
            <w:rFonts w:asciiTheme="minorEastAsia" w:hAnsiTheme="minorEastAsia" w:hint="eastAsia"/>
          </w:rPr>
          <w:t>（时间周期先按照日周期设置</w:t>
        </w:r>
      </w:ins>
      <w:ins w:id="2" w:author="傻蛋" w:date="2018-09-08T13:19:00Z">
        <w:r w:rsidR="006E7546">
          <w:rPr>
            <w:rFonts w:asciiTheme="minorEastAsia" w:hAnsiTheme="minorEastAsia" w:hint="eastAsia"/>
          </w:rPr>
          <w:t>，针对具有季度属性特征的</w:t>
        </w:r>
        <w:r w:rsidR="006E53A7">
          <w:rPr>
            <w:rFonts w:asciiTheme="minorEastAsia" w:hAnsiTheme="minorEastAsia" w:hint="eastAsia"/>
          </w:rPr>
          <w:t>因子，则直接采取季度数据，如每股收益等基本面数据</w:t>
        </w:r>
      </w:ins>
      <w:ins w:id="3" w:author="傻蛋" w:date="2018-09-08T13:18:00Z">
        <w:r w:rsidR="006E7546">
          <w:rPr>
            <w:rFonts w:asciiTheme="minorEastAsia" w:hAnsiTheme="minorEastAsia" w:hint="eastAsia"/>
          </w:rPr>
          <w:t>）</w:t>
        </w:r>
      </w:ins>
    </w:p>
    <w:p w14:paraId="7660E71E" w14:textId="40B5E203" w:rsidR="006F10E8" w:rsidRPr="006F10E8" w:rsidRDefault="006F10E8" w:rsidP="006F10E8">
      <w:pPr>
        <w:pStyle w:val="a3"/>
        <w:ind w:left="480" w:firstLineChars="0" w:firstLine="0"/>
        <w:jc w:val="left"/>
        <w:rPr>
          <w:rFonts w:asciiTheme="minorEastAsia" w:hAnsiTheme="minorEastAsia"/>
          <w:noProof/>
        </w:rPr>
      </w:pPr>
      <w:r w:rsidRPr="006F10E8">
        <w:rPr>
          <w:rFonts w:asciiTheme="minorEastAsia" w:hAnsiTheme="minorEastAsia"/>
          <w:noProof/>
        </w:rPr>
        <w:drawing>
          <wp:inline distT="0" distB="0" distL="0" distR="0" wp14:anchorId="5A341B7A" wp14:editId="08B07DF3">
            <wp:extent cx="2870058" cy="2304062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728" cy="236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0E8">
        <w:rPr>
          <w:rFonts w:asciiTheme="minorEastAsia" w:hAnsiTheme="minorEastAsia"/>
          <w:noProof/>
        </w:rPr>
        <w:t xml:space="preserve"> </w:t>
      </w:r>
      <w:r w:rsidRPr="006F10E8">
        <w:rPr>
          <w:rFonts w:asciiTheme="minorEastAsia" w:hAnsiTheme="minorEastAsia"/>
          <w:noProof/>
        </w:rPr>
        <w:drawing>
          <wp:inline distT="0" distB="0" distL="0" distR="0" wp14:anchorId="5E275D87" wp14:editId="2E1117F8">
            <wp:extent cx="2869565" cy="217480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188" cy="2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D15F" w14:textId="77777777" w:rsidR="006F10E8" w:rsidRPr="006F10E8" w:rsidRDefault="006F10E8" w:rsidP="006F10E8">
      <w:pPr>
        <w:pStyle w:val="a3"/>
        <w:ind w:left="480" w:firstLineChars="0" w:firstLine="0"/>
        <w:jc w:val="left"/>
        <w:rPr>
          <w:rFonts w:asciiTheme="minorEastAsia" w:hAnsiTheme="minorEastAsia"/>
        </w:rPr>
      </w:pPr>
    </w:p>
    <w:p w14:paraId="522D7393" w14:textId="00805333" w:rsidR="00662ACF" w:rsidRPr="006F10E8" w:rsidRDefault="00662ACF" w:rsidP="00662AC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RNN 时间长度( steps)：</w:t>
      </w:r>
      <w:r w:rsidR="005513BC" w:rsidRPr="006F10E8">
        <w:rPr>
          <w:rFonts w:asciiTheme="minorEastAsia" w:hAnsiTheme="minorEastAsia"/>
        </w:rPr>
        <w:t>36</w:t>
      </w:r>
      <w:r w:rsidRPr="006F10E8">
        <w:rPr>
          <w:rFonts w:asciiTheme="minorEastAsia" w:hAnsiTheme="minorEastAsia" w:hint="eastAsia"/>
        </w:rPr>
        <w:t xml:space="preserve"> 个月，即每一个训练样本包含过去</w:t>
      </w:r>
      <w:r w:rsidR="005513BC" w:rsidRPr="006F10E8">
        <w:rPr>
          <w:rFonts w:asciiTheme="minorEastAsia" w:hAnsiTheme="minorEastAsia" w:hint="eastAsia"/>
        </w:rPr>
        <w:t xml:space="preserve"> </w:t>
      </w:r>
      <w:r w:rsidR="005513BC" w:rsidRPr="006F10E8">
        <w:rPr>
          <w:rFonts w:asciiTheme="minorEastAsia" w:hAnsiTheme="minorEastAsia"/>
        </w:rPr>
        <w:t>36</w:t>
      </w:r>
      <w:r w:rsidRPr="006F10E8">
        <w:rPr>
          <w:rFonts w:asciiTheme="minorEastAsia" w:hAnsiTheme="minorEastAsia" w:hint="eastAsia"/>
        </w:rPr>
        <w:t xml:space="preserve"> 个月的因子数据，</w:t>
      </w:r>
      <w:r w:rsidRPr="006F10E8">
        <w:rPr>
          <w:rFonts w:asciiTheme="minorEastAsia" w:hAnsiTheme="minorEastAsia" w:hint="eastAsia"/>
        </w:rPr>
        <w:lastRenderedPageBreak/>
        <w:t>依次从第一个月输入神经网络，并将返回值与下一个月因子同时循环输</w:t>
      </w:r>
      <w:del w:id="4" w:author="傻蛋" w:date="2018-09-08T13:20:00Z">
        <w:r w:rsidRPr="006F10E8" w:rsidDel="006E53A7">
          <w:rPr>
            <w:rFonts w:asciiTheme="minorEastAsia" w:hAnsiTheme="minorEastAsia" w:hint="eastAsia"/>
          </w:rPr>
          <w:delText xml:space="preserve"> </w:delText>
        </w:r>
      </w:del>
      <w:r w:rsidRPr="006F10E8">
        <w:rPr>
          <w:rFonts w:asciiTheme="minorEastAsia" w:hAnsiTheme="minorEastAsia" w:hint="eastAsia"/>
        </w:rPr>
        <w:t>入神经网络，以此类推，直到得到第</w:t>
      </w:r>
      <w:r w:rsidR="005513BC" w:rsidRPr="006F10E8">
        <w:rPr>
          <w:rFonts w:asciiTheme="minorEastAsia" w:hAnsiTheme="minorEastAsia" w:hint="eastAsia"/>
        </w:rPr>
        <w:t xml:space="preserve"> </w:t>
      </w:r>
      <w:r w:rsidR="005513BC" w:rsidRPr="006F10E8">
        <w:rPr>
          <w:rFonts w:asciiTheme="minorEastAsia" w:hAnsiTheme="minorEastAsia"/>
        </w:rPr>
        <w:t>36</w:t>
      </w:r>
      <w:r w:rsidRPr="006F10E8">
        <w:rPr>
          <w:rFonts w:asciiTheme="minorEastAsia" w:hAnsiTheme="minorEastAsia" w:hint="eastAsia"/>
        </w:rPr>
        <w:t xml:space="preserve"> 个月的预测值。</w:t>
      </w:r>
    </w:p>
    <w:p w14:paraId="34B7AB04" w14:textId="32352F73" w:rsidR="000B188D" w:rsidRPr="006E7546" w:rsidRDefault="00C67BCF" w:rsidP="00A8210D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E7546">
        <w:rPr>
          <w:rFonts w:asciiTheme="minorEastAsia" w:hAnsiTheme="minorEastAsia" w:hint="eastAsia"/>
        </w:rPr>
        <w:t>因子降维（因子选择）</w:t>
      </w:r>
      <w:r w:rsidR="00662ACF" w:rsidRPr="006E7546">
        <w:rPr>
          <w:rFonts w:asciiTheme="minorEastAsia" w:hAnsiTheme="minorEastAsia" w:hint="eastAsia"/>
        </w:rPr>
        <w:t>：</w:t>
      </w:r>
      <w:r w:rsidR="00A8210D" w:rsidRPr="006E7546">
        <w:rPr>
          <w:rFonts w:asciiTheme="minorEastAsia" w:hAnsiTheme="minorEastAsia" w:hint="eastAsia"/>
        </w:rPr>
        <w:t>采取</w:t>
      </w:r>
      <w:r w:rsidR="00A8210D" w:rsidRPr="006E7546">
        <w:rPr>
          <w:rFonts w:asciiTheme="minorEastAsia" w:hAnsiTheme="minorEastAsia"/>
        </w:rPr>
        <w:t>互信息方法进行因子降维</w:t>
      </w:r>
      <w:r w:rsidR="00A8210D" w:rsidRPr="006E7546">
        <w:rPr>
          <w:rFonts w:asciiTheme="minorEastAsia" w:hAnsiTheme="minorEastAsia" w:hint="eastAsia"/>
        </w:rPr>
        <w:t>。来源《华泰证券-华泰证券人工智能系列之十二：人工智能选股之特征选择》</w:t>
      </w:r>
    </w:p>
    <w:p w14:paraId="7736508F" w14:textId="77777777" w:rsidR="006F10E8" w:rsidRPr="006E7546" w:rsidRDefault="006F10E8" w:rsidP="006F10E8">
      <w:pPr>
        <w:pStyle w:val="a3"/>
        <w:ind w:left="480" w:firstLineChars="0" w:firstLine="0"/>
        <w:rPr>
          <w:rFonts w:asciiTheme="minorEastAsia" w:hAnsiTheme="minorEastAsia"/>
        </w:rPr>
      </w:pPr>
    </w:p>
    <w:p w14:paraId="57B1454B" w14:textId="17FB0EA4" w:rsidR="00976055" w:rsidRPr="006E7546" w:rsidRDefault="00976055" w:rsidP="00C96D83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E7546">
        <w:rPr>
          <w:rFonts w:asciiTheme="minorEastAsia" w:hAnsiTheme="minorEastAsia"/>
        </w:rPr>
        <w:t>因子预处理</w:t>
      </w:r>
      <w:r w:rsidRPr="006E7546">
        <w:rPr>
          <w:rFonts w:asciiTheme="minorEastAsia" w:hAnsiTheme="minorEastAsia" w:hint="eastAsia"/>
        </w:rPr>
        <w:t>：</w:t>
      </w:r>
      <w:r w:rsidR="00C96D83" w:rsidRPr="006E7546">
        <w:rPr>
          <w:rFonts w:asciiTheme="minorEastAsia" w:hAnsiTheme="minorEastAsia" w:hint="eastAsia"/>
        </w:rPr>
        <w:t>来源：《华泰证券-华泰证券人工智能系列之十二：人工智能选股之特征选择》</w:t>
      </w:r>
    </w:p>
    <w:p w14:paraId="1BDB0A68" w14:textId="65C1FB2E" w:rsidR="00976055" w:rsidRPr="006F10E8" w:rsidRDefault="00976055" w:rsidP="0097605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中位数去极值：设第</w:t>
      </w:r>
      <w:r w:rsidRPr="006F10E8">
        <w:rPr>
          <w:rFonts w:asciiTheme="minorEastAsia" w:hAnsiTheme="minorEastAsia"/>
        </w:rPr>
        <w:t xml:space="preserve"> T </w:t>
      </w:r>
      <w:r w:rsidRPr="006F10E8">
        <w:rPr>
          <w:rFonts w:asciiTheme="minorEastAsia" w:hAnsiTheme="minorEastAsia" w:hint="eastAsia"/>
        </w:rPr>
        <w:t>期某因子在所有个股上的暴露度序列为</w:t>
      </w:r>
      <w:r w:rsidRPr="006F10E8">
        <w:rPr>
          <w:rFonts w:ascii="Cambria Math" w:hAnsi="Cambria Math" w:cs="Cambria Math"/>
        </w:rPr>
        <w:t>𝐷𝑖</w:t>
      </w:r>
      <w:r w:rsidRPr="006F10E8">
        <w:rPr>
          <w:rFonts w:asciiTheme="minorEastAsia" w:hAnsiTheme="minorEastAsia" w:hint="eastAsia"/>
        </w:rPr>
        <w:t>，</w:t>
      </w:r>
      <w:r w:rsidRPr="006F10E8">
        <w:rPr>
          <w:rFonts w:ascii="Cambria Math" w:hAnsi="Cambria Math" w:cs="Cambria Math"/>
        </w:rPr>
        <w:t>𝐷𝑀</w:t>
      </w:r>
      <w:r w:rsidRPr="006F10E8">
        <w:rPr>
          <w:rFonts w:asciiTheme="minorEastAsia" w:hAnsiTheme="minorEastAsia" w:hint="eastAsia"/>
        </w:rPr>
        <w:t>为该序列中位</w:t>
      </w:r>
      <w:r w:rsidRPr="006F10E8">
        <w:rPr>
          <w:rFonts w:asciiTheme="minorEastAsia" w:hAnsiTheme="minorEastAsia"/>
        </w:rPr>
        <w:t xml:space="preserve"> </w:t>
      </w:r>
      <w:r w:rsidRPr="006F10E8">
        <w:rPr>
          <w:rFonts w:asciiTheme="minorEastAsia" w:hAnsiTheme="minorEastAsia" w:hint="eastAsia"/>
        </w:rPr>
        <w:t>数，</w:t>
      </w:r>
      <w:r w:rsidRPr="006F10E8">
        <w:rPr>
          <w:rFonts w:ascii="Cambria Math" w:hAnsi="Cambria Math" w:cs="Cambria Math"/>
        </w:rPr>
        <w:t>𝐷𝑀</w:t>
      </w:r>
      <w:r w:rsidRPr="006F10E8">
        <w:rPr>
          <w:rFonts w:asciiTheme="minorEastAsia" w:hAnsiTheme="minorEastAsia"/>
        </w:rPr>
        <w:t>1</w:t>
      </w:r>
      <w:r w:rsidRPr="006F10E8">
        <w:rPr>
          <w:rFonts w:asciiTheme="minorEastAsia" w:hAnsiTheme="minorEastAsia" w:hint="eastAsia"/>
        </w:rPr>
        <w:t>为序列</w:t>
      </w:r>
      <w:r w:rsidRPr="006F10E8">
        <w:rPr>
          <w:rFonts w:asciiTheme="minorEastAsia" w:hAnsiTheme="minorEastAsia"/>
        </w:rPr>
        <w:t>|</w:t>
      </w:r>
      <w:r w:rsidRPr="006F10E8">
        <w:rPr>
          <w:rFonts w:ascii="Cambria Math" w:hAnsi="Cambria Math" w:cs="Cambria Math"/>
        </w:rPr>
        <w:t>𝐷𝑖</w:t>
      </w:r>
      <w:r w:rsidRPr="006F10E8">
        <w:rPr>
          <w:rFonts w:asciiTheme="minorEastAsia" w:hAnsiTheme="minorEastAsia"/>
        </w:rPr>
        <w:t xml:space="preserve"> </w:t>
      </w:r>
      <w:r w:rsidRPr="006F10E8">
        <w:rPr>
          <w:rFonts w:ascii="MS Gothic" w:eastAsia="MS Gothic" w:hAnsi="MS Gothic" w:cs="MS Gothic" w:hint="eastAsia"/>
        </w:rPr>
        <w:t>−</w:t>
      </w:r>
      <w:r w:rsidRPr="006F10E8">
        <w:rPr>
          <w:rFonts w:ascii="Cambria Math" w:hAnsi="Cambria Math" w:cs="Cambria Math"/>
        </w:rPr>
        <w:t>𝐷𝑀</w:t>
      </w:r>
      <w:r w:rsidRPr="006F10E8">
        <w:rPr>
          <w:rFonts w:asciiTheme="minorEastAsia" w:hAnsiTheme="minorEastAsia"/>
        </w:rPr>
        <w:t>|</w:t>
      </w:r>
      <w:r w:rsidRPr="006F10E8">
        <w:rPr>
          <w:rFonts w:asciiTheme="minorEastAsia" w:hAnsiTheme="minorEastAsia" w:hint="eastAsia"/>
        </w:rPr>
        <w:t>的中位数，则将序列</w:t>
      </w:r>
      <w:r w:rsidRPr="006F10E8">
        <w:rPr>
          <w:rFonts w:ascii="Cambria Math" w:hAnsi="Cambria Math" w:cs="Cambria Math"/>
        </w:rPr>
        <w:t>𝐷𝑖</w:t>
      </w:r>
      <w:r w:rsidRPr="006F10E8">
        <w:rPr>
          <w:rFonts w:asciiTheme="minorEastAsia" w:hAnsiTheme="minorEastAsia" w:hint="eastAsia"/>
        </w:rPr>
        <w:t>中所有大于</w:t>
      </w:r>
      <w:r w:rsidRPr="006F10E8">
        <w:rPr>
          <w:rFonts w:ascii="Cambria Math" w:hAnsi="Cambria Math" w:cs="Cambria Math"/>
        </w:rPr>
        <w:t>𝐷𝑀</w:t>
      </w:r>
      <w:r w:rsidRPr="006F10E8">
        <w:rPr>
          <w:rFonts w:asciiTheme="minorEastAsia" w:hAnsiTheme="minorEastAsia"/>
        </w:rPr>
        <w:t xml:space="preserve"> +5</w:t>
      </w:r>
      <w:r w:rsidRPr="006F10E8">
        <w:rPr>
          <w:rFonts w:ascii="Cambria Math" w:hAnsi="Cambria Math" w:cs="Cambria Math"/>
        </w:rPr>
        <w:t>𝐷𝑀</w:t>
      </w:r>
      <w:r w:rsidRPr="006F10E8">
        <w:rPr>
          <w:rFonts w:asciiTheme="minorEastAsia" w:hAnsiTheme="minorEastAsia"/>
        </w:rPr>
        <w:t>1</w:t>
      </w:r>
      <w:r w:rsidRPr="006F10E8">
        <w:rPr>
          <w:rFonts w:asciiTheme="minorEastAsia" w:hAnsiTheme="minorEastAsia" w:hint="eastAsia"/>
        </w:rPr>
        <w:t>的数重设为</w:t>
      </w:r>
      <w:r w:rsidRPr="006F10E8">
        <w:rPr>
          <w:rFonts w:asciiTheme="minorEastAsia" w:hAnsiTheme="minorEastAsia"/>
        </w:rPr>
        <w:t xml:space="preserve"> </w:t>
      </w:r>
      <w:r w:rsidRPr="006F10E8">
        <w:rPr>
          <w:rFonts w:ascii="Cambria Math" w:hAnsi="Cambria Math" w:cs="Cambria Math"/>
        </w:rPr>
        <w:t>𝐷𝑀</w:t>
      </w:r>
      <w:r w:rsidRPr="006F10E8">
        <w:rPr>
          <w:rFonts w:asciiTheme="minorEastAsia" w:hAnsiTheme="minorEastAsia"/>
        </w:rPr>
        <w:t xml:space="preserve"> +5</w:t>
      </w:r>
      <w:r w:rsidRPr="006F10E8">
        <w:rPr>
          <w:rFonts w:ascii="Cambria Math" w:hAnsi="Cambria Math" w:cs="Cambria Math"/>
        </w:rPr>
        <w:t>𝐷𝑀</w:t>
      </w:r>
      <w:r w:rsidRPr="006F10E8">
        <w:rPr>
          <w:rFonts w:asciiTheme="minorEastAsia" w:hAnsiTheme="minorEastAsia"/>
        </w:rPr>
        <w:t>1</w:t>
      </w:r>
      <w:r w:rsidRPr="006F10E8">
        <w:rPr>
          <w:rFonts w:asciiTheme="minorEastAsia" w:hAnsiTheme="minorEastAsia" w:hint="eastAsia"/>
        </w:rPr>
        <w:t>，将序列</w:t>
      </w:r>
      <w:r w:rsidRPr="006F10E8">
        <w:rPr>
          <w:rFonts w:ascii="Cambria Math" w:hAnsi="Cambria Math" w:cs="Cambria Math"/>
        </w:rPr>
        <w:t>𝐷𝑖</w:t>
      </w:r>
      <w:r w:rsidRPr="006F10E8">
        <w:rPr>
          <w:rFonts w:asciiTheme="minorEastAsia" w:hAnsiTheme="minorEastAsia" w:hint="eastAsia"/>
        </w:rPr>
        <w:t>中所有小于</w:t>
      </w:r>
      <w:r w:rsidRPr="006F10E8">
        <w:rPr>
          <w:rFonts w:ascii="Cambria Math" w:hAnsi="Cambria Math" w:cs="Cambria Math"/>
        </w:rPr>
        <w:t>𝐷𝑀</w:t>
      </w:r>
      <w:r w:rsidRPr="006F10E8">
        <w:rPr>
          <w:rFonts w:asciiTheme="minorEastAsia" w:hAnsiTheme="minorEastAsia"/>
        </w:rPr>
        <w:t xml:space="preserve"> </w:t>
      </w:r>
      <w:r w:rsidRPr="006F10E8">
        <w:rPr>
          <w:rFonts w:ascii="MS Gothic" w:eastAsia="MS Gothic" w:hAnsi="MS Gothic" w:cs="MS Gothic" w:hint="eastAsia"/>
        </w:rPr>
        <w:t>−</w:t>
      </w:r>
      <w:r w:rsidRPr="006F10E8">
        <w:rPr>
          <w:rFonts w:asciiTheme="minorEastAsia" w:hAnsiTheme="minorEastAsia"/>
        </w:rPr>
        <w:t>5</w:t>
      </w:r>
      <w:r w:rsidRPr="006F10E8">
        <w:rPr>
          <w:rFonts w:ascii="Cambria Math" w:hAnsi="Cambria Math" w:cs="Cambria Math"/>
        </w:rPr>
        <w:t>𝐷𝑀</w:t>
      </w:r>
      <w:r w:rsidRPr="006F10E8">
        <w:rPr>
          <w:rFonts w:asciiTheme="minorEastAsia" w:hAnsiTheme="minorEastAsia"/>
        </w:rPr>
        <w:t>1</w:t>
      </w:r>
      <w:r w:rsidRPr="006F10E8">
        <w:rPr>
          <w:rFonts w:asciiTheme="minorEastAsia" w:hAnsiTheme="minorEastAsia" w:hint="eastAsia"/>
        </w:rPr>
        <w:t>的数重设为</w:t>
      </w:r>
      <w:r w:rsidRPr="006F10E8">
        <w:rPr>
          <w:rFonts w:ascii="Cambria Math" w:hAnsi="Cambria Math" w:cs="Cambria Math"/>
        </w:rPr>
        <w:t>𝐷𝑀</w:t>
      </w:r>
      <w:r w:rsidRPr="006F10E8">
        <w:rPr>
          <w:rFonts w:asciiTheme="minorEastAsia" w:hAnsiTheme="minorEastAsia"/>
        </w:rPr>
        <w:t xml:space="preserve"> </w:t>
      </w:r>
      <w:r w:rsidRPr="006F10E8">
        <w:rPr>
          <w:rFonts w:ascii="MS Gothic" w:eastAsia="MS Gothic" w:hAnsi="MS Gothic" w:cs="MS Gothic" w:hint="eastAsia"/>
        </w:rPr>
        <w:t>−</w:t>
      </w:r>
      <w:r w:rsidRPr="006F10E8">
        <w:rPr>
          <w:rFonts w:asciiTheme="minorEastAsia" w:hAnsiTheme="minorEastAsia"/>
        </w:rPr>
        <w:t>5</w:t>
      </w:r>
      <w:r w:rsidRPr="006F10E8">
        <w:rPr>
          <w:rFonts w:ascii="Cambria Math" w:hAnsi="Cambria Math" w:cs="Cambria Math"/>
        </w:rPr>
        <w:t>𝐷𝑀</w:t>
      </w:r>
      <w:r w:rsidRPr="006F10E8">
        <w:rPr>
          <w:rFonts w:asciiTheme="minorEastAsia" w:hAnsiTheme="minorEastAsia"/>
        </w:rPr>
        <w:t>1</w:t>
      </w:r>
    </w:p>
    <w:p w14:paraId="5AE38714" w14:textId="0E6A950A" w:rsidR="00976055" w:rsidRPr="006F10E8" w:rsidRDefault="00976055" w:rsidP="0097605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缺失值处理：得到新的因子暴露度序列后，将因子暴露度缺失的地方设为中信一级行业相同个股的平均值</w:t>
      </w:r>
    </w:p>
    <w:p w14:paraId="7CA2D8F8" w14:textId="286E469E" w:rsidR="00976055" w:rsidRDefault="00976055" w:rsidP="0097605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标准化：将中性化处理后的因子暴露度序列减去其现在的均值、除以其标准差，得到 一个新的近似服从 N(0, 1)分布的序列</w:t>
      </w:r>
    </w:p>
    <w:p w14:paraId="5C19BDCB" w14:textId="5EA2E550" w:rsidR="00720328" w:rsidRDefault="00720328" w:rsidP="0072032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中性化处理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市值与行业中性化处理</w:t>
      </w:r>
      <w:ins w:id="5" w:author="傻蛋" w:date="2018-09-08T13:20:00Z">
        <w:r w:rsidR="006E53A7">
          <w:rPr>
            <w:rFonts w:asciiTheme="minorEastAsia" w:hAnsiTheme="minorEastAsia" w:hint="eastAsia"/>
          </w:rPr>
          <w:t>（其他因子暂时不考虑中性化处理）</w:t>
        </w:r>
      </w:ins>
    </w:p>
    <w:p w14:paraId="2997EDBF" w14:textId="778B58F0" w:rsidR="00976055" w:rsidRDefault="00397568" w:rsidP="00720328">
      <w:pPr>
        <w:pStyle w:val="a3"/>
        <w:ind w:left="900" w:firstLineChars="0" w:firstLine="0"/>
        <w:rPr>
          <w:rFonts w:asciiTheme="minorEastAsia" w:hAnsiTheme="minorEastAsia"/>
        </w:rPr>
      </w:pPr>
      <w:hyperlink r:id="rId10" w:history="1">
        <w:r w:rsidR="00720328" w:rsidRPr="008D4FA3">
          <w:rPr>
            <w:rStyle w:val="aa"/>
            <w:rFonts w:asciiTheme="minorEastAsia" w:hAnsiTheme="minorEastAsia"/>
          </w:rPr>
          <w:t>https://blog.csdn.net/xuxiatian/article/details/79731493</w:t>
        </w:r>
      </w:hyperlink>
    </w:p>
    <w:p w14:paraId="0DB33F3E" w14:textId="100C90CE" w:rsidR="00720328" w:rsidRDefault="00397568" w:rsidP="00720328">
      <w:pPr>
        <w:pStyle w:val="a3"/>
        <w:ind w:left="900" w:firstLineChars="0" w:firstLine="0"/>
        <w:rPr>
          <w:rFonts w:asciiTheme="minorEastAsia" w:hAnsiTheme="minorEastAsia"/>
        </w:rPr>
      </w:pPr>
      <w:hyperlink r:id="rId11" w:history="1">
        <w:r w:rsidR="00720328" w:rsidRPr="008D4FA3">
          <w:rPr>
            <w:rStyle w:val="aa"/>
            <w:rFonts w:asciiTheme="minorEastAsia" w:hAnsiTheme="minorEastAsia"/>
          </w:rPr>
          <w:t>https://www.ricequant.com/community/topic/4309/</w:t>
        </w:r>
      </w:hyperlink>
    </w:p>
    <w:p w14:paraId="42DB1D92" w14:textId="77777777" w:rsidR="00720328" w:rsidRPr="006F10E8" w:rsidRDefault="00720328" w:rsidP="00720328">
      <w:pPr>
        <w:pStyle w:val="a3"/>
        <w:ind w:left="900" w:firstLineChars="0" w:firstLine="0"/>
        <w:rPr>
          <w:rFonts w:asciiTheme="minorEastAsia" w:hAnsiTheme="minorEastAsia"/>
        </w:rPr>
      </w:pPr>
    </w:p>
    <w:p w14:paraId="05287F6A" w14:textId="40B0D824" w:rsidR="00662ACF" w:rsidRPr="006F10E8" w:rsidRDefault="00662ACF" w:rsidP="00662AC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commentRangeStart w:id="6"/>
      <w:commentRangeStart w:id="7"/>
      <w:r w:rsidRPr="006F10E8">
        <w:rPr>
          <w:rFonts w:asciiTheme="minorEastAsia" w:hAnsiTheme="minorEastAsia" w:hint="eastAsia"/>
        </w:rPr>
        <w:t>batch size：1000，该参数属于 RNN 神经网络的系统参数，是</w:t>
      </w:r>
      <w:r w:rsidR="00A8210D" w:rsidRPr="006F10E8">
        <w:rPr>
          <w:rFonts w:asciiTheme="minorEastAsia" w:hAnsiTheme="minorEastAsia" w:hint="eastAsia"/>
        </w:rPr>
        <w:t>BP</w:t>
      </w:r>
      <w:r w:rsidRPr="006F10E8">
        <w:rPr>
          <w:rFonts w:asciiTheme="minorEastAsia" w:hAnsiTheme="minorEastAsia" w:hint="eastAsia"/>
        </w:rPr>
        <w:t>算法中用来计算梯度的参数，即每次的训练，随机抽取训练样本中的 1000 个样本作为训练样本。</w:t>
      </w:r>
      <w:commentRangeEnd w:id="6"/>
      <w:r w:rsidR="00C67BCF" w:rsidRPr="006F10E8">
        <w:rPr>
          <w:rStyle w:val="a4"/>
          <w:rFonts w:asciiTheme="minorEastAsia" w:hAnsiTheme="minorEastAsia"/>
        </w:rPr>
        <w:commentReference w:id="6"/>
      </w:r>
    </w:p>
    <w:p w14:paraId="7DACB981" w14:textId="77777777" w:rsidR="00662ACF" w:rsidRPr="006F10E8" w:rsidRDefault="00662ACF" w:rsidP="00662AC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隐层神经元个数：400，2 层，该参数同样属于 RNN 神经网络的系统参数，是 输入样本与隐层细胞连接的“神经”个数，受限于电脑的性能，只能设定为三位数，隐层个数也仅为 2 层。</w:t>
      </w:r>
      <w:commentRangeEnd w:id="7"/>
      <w:r w:rsidR="008659B5" w:rsidRPr="006F10E8">
        <w:rPr>
          <w:rStyle w:val="a4"/>
          <w:rFonts w:asciiTheme="minorEastAsia" w:hAnsiTheme="minorEastAsia"/>
        </w:rPr>
        <w:commentReference w:id="7"/>
      </w:r>
    </w:p>
    <w:p w14:paraId="66558C50" w14:textId="703A862D" w:rsidR="00662ACF" w:rsidRPr="006F10E8" w:rsidRDefault="00662ACF" w:rsidP="00662AC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commentRangeStart w:id="8"/>
      <w:r w:rsidRPr="006F10E8">
        <w:rPr>
          <w:rFonts w:asciiTheme="minorEastAsia" w:hAnsiTheme="minorEastAsia" w:hint="eastAsia"/>
        </w:rPr>
        <w:t>学习速率：0001，RNN 神经网络的系统参数，是模型训练时梯度下降的速度，过高容易导致梯度消失</w:t>
      </w:r>
      <w:r w:rsidR="00C67BCF" w:rsidRPr="006F10E8">
        <w:rPr>
          <w:rFonts w:asciiTheme="minorEastAsia" w:hAnsiTheme="minorEastAsia" w:hint="eastAsia"/>
        </w:rPr>
        <w:t>，</w:t>
      </w:r>
      <w:r w:rsidRPr="006F10E8">
        <w:rPr>
          <w:rFonts w:asciiTheme="minorEastAsia" w:hAnsiTheme="minorEastAsia" w:hint="eastAsia"/>
        </w:rPr>
        <w:t>过低则训练过慢。</w:t>
      </w:r>
    </w:p>
    <w:p w14:paraId="7AF4BC0A" w14:textId="6404749A" w:rsidR="00C35BD3" w:rsidRPr="006F10E8" w:rsidRDefault="00662ACF" w:rsidP="00662AC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交叉检验比例：</w:t>
      </w:r>
      <w:r w:rsidR="00FF14A7">
        <w:rPr>
          <w:rFonts w:asciiTheme="minorEastAsia" w:hAnsiTheme="minorEastAsia"/>
        </w:rPr>
        <w:t>3</w:t>
      </w:r>
      <w:r w:rsidRPr="006F10E8">
        <w:rPr>
          <w:rFonts w:asciiTheme="minorEastAsia" w:hAnsiTheme="minorEastAsia" w:hint="eastAsia"/>
        </w:rPr>
        <w:t>0%，为了防止模型过拟合，选择样本中的</w:t>
      </w:r>
      <w:r w:rsidR="00FF14A7">
        <w:rPr>
          <w:rFonts w:asciiTheme="minorEastAsia" w:hAnsiTheme="minorEastAsia"/>
        </w:rPr>
        <w:t>7</w:t>
      </w:r>
      <w:r w:rsidRPr="006F10E8">
        <w:rPr>
          <w:rFonts w:asciiTheme="minorEastAsia" w:hAnsiTheme="minorEastAsia" w:hint="eastAsia"/>
        </w:rPr>
        <w:t>0%作为训练集，用以训练模型参数，而剩余</w:t>
      </w:r>
      <w:r w:rsidR="00FF14A7">
        <w:rPr>
          <w:rFonts w:asciiTheme="minorEastAsia" w:hAnsiTheme="minorEastAsia"/>
        </w:rPr>
        <w:t>3</w:t>
      </w:r>
      <w:r w:rsidRPr="006F10E8">
        <w:rPr>
          <w:rFonts w:asciiTheme="minorEastAsia" w:hAnsiTheme="minorEastAsia" w:hint="eastAsia"/>
        </w:rPr>
        <w:t>0%不参与训练，只作为测试集进行检验，如果训练集准确率与测试集准确率同时上升，则说明模型过拟合的可能较小。</w:t>
      </w:r>
      <w:commentRangeEnd w:id="8"/>
      <w:r w:rsidR="008659B5" w:rsidRPr="006F10E8">
        <w:rPr>
          <w:rStyle w:val="a4"/>
          <w:rFonts w:asciiTheme="minorEastAsia" w:hAnsiTheme="minorEastAsia"/>
        </w:rPr>
        <w:commentReference w:id="8"/>
      </w:r>
    </w:p>
    <w:p w14:paraId="19DEC9D1" w14:textId="77777777" w:rsidR="000B188D" w:rsidRPr="006F10E8" w:rsidRDefault="000B188D" w:rsidP="000B188D">
      <w:pPr>
        <w:rPr>
          <w:rFonts w:asciiTheme="minorEastAsia" w:hAnsiTheme="minorEastAsia"/>
        </w:rPr>
      </w:pPr>
    </w:p>
    <w:p w14:paraId="1B61D804" w14:textId="77777777" w:rsidR="006F10E8" w:rsidRDefault="000B188D" w:rsidP="006F10E8">
      <w:pPr>
        <w:pStyle w:val="a3"/>
        <w:numPr>
          <w:ilvl w:val="0"/>
          <w:numId w:val="1"/>
        </w:numPr>
        <w:ind w:left="357" w:firstLineChars="0" w:hanging="357"/>
        <w:outlineLvl w:val="1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模型建立：</w:t>
      </w:r>
    </w:p>
    <w:p w14:paraId="12F105E9" w14:textId="22A4DE74" w:rsidR="000B188D" w:rsidRPr="006F10E8" w:rsidRDefault="000B188D" w:rsidP="006F10E8">
      <w:pPr>
        <w:pStyle w:val="a3"/>
        <w:ind w:left="357" w:firstLineChars="0" w:firstLine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利用2</w:t>
      </w:r>
      <w:r w:rsidRPr="006F10E8">
        <w:rPr>
          <w:rFonts w:asciiTheme="minorEastAsia" w:hAnsiTheme="minorEastAsia"/>
        </w:rPr>
        <w:t>009年</w:t>
      </w:r>
      <w:r w:rsidRPr="006F10E8">
        <w:rPr>
          <w:rFonts w:asciiTheme="minorEastAsia" w:hAnsiTheme="minorEastAsia" w:hint="eastAsia"/>
        </w:rPr>
        <w:t>1月1日-</w:t>
      </w:r>
      <w:r w:rsidR="003D2136" w:rsidRPr="006F10E8">
        <w:rPr>
          <w:rFonts w:asciiTheme="minorEastAsia" w:hAnsiTheme="minorEastAsia"/>
        </w:rPr>
        <w:t>2012</w:t>
      </w:r>
      <w:r w:rsidRPr="006F10E8">
        <w:rPr>
          <w:rFonts w:asciiTheme="minorEastAsia" w:hAnsiTheme="minorEastAsia"/>
        </w:rPr>
        <w:t>年</w:t>
      </w:r>
      <w:r w:rsidRPr="006F10E8">
        <w:rPr>
          <w:rFonts w:asciiTheme="minorEastAsia" w:hAnsiTheme="minorEastAsia" w:hint="eastAsia"/>
        </w:rPr>
        <w:t>1月1日</w:t>
      </w:r>
      <w:r w:rsidR="003D2136" w:rsidRPr="006F10E8">
        <w:rPr>
          <w:rFonts w:asciiTheme="minorEastAsia" w:hAnsiTheme="minorEastAsia" w:hint="eastAsia"/>
        </w:rPr>
        <w:t>的数据进行模型建立，然后利用模型结果进行近</w:t>
      </w:r>
      <w:r w:rsidR="00C67BCF" w:rsidRPr="006F10E8">
        <w:rPr>
          <w:rFonts w:asciiTheme="minorEastAsia" w:hAnsiTheme="minorEastAsia" w:hint="eastAsia"/>
        </w:rPr>
        <w:t>一季度</w:t>
      </w:r>
      <w:r w:rsidR="003D2136" w:rsidRPr="006F10E8">
        <w:rPr>
          <w:rFonts w:asciiTheme="minorEastAsia" w:hAnsiTheme="minorEastAsia" w:hint="eastAsia"/>
        </w:rPr>
        <w:t>的price预测，将price与2</w:t>
      </w:r>
      <w:r w:rsidR="003D2136" w:rsidRPr="006F10E8">
        <w:rPr>
          <w:rFonts w:asciiTheme="minorEastAsia" w:hAnsiTheme="minorEastAsia"/>
        </w:rPr>
        <w:t>012年</w:t>
      </w:r>
      <w:r w:rsidR="003D2136" w:rsidRPr="006F10E8">
        <w:rPr>
          <w:rFonts w:asciiTheme="minorEastAsia" w:hAnsiTheme="minorEastAsia" w:hint="eastAsia"/>
        </w:rPr>
        <w:t>1月1日-</w:t>
      </w:r>
      <w:r w:rsidR="003D2136" w:rsidRPr="006F10E8">
        <w:rPr>
          <w:rFonts w:asciiTheme="minorEastAsia" w:hAnsiTheme="minorEastAsia"/>
        </w:rPr>
        <w:t>2012年</w:t>
      </w:r>
      <w:r w:rsidR="00C67BCF" w:rsidRPr="006F10E8">
        <w:rPr>
          <w:rFonts w:asciiTheme="minorEastAsia" w:hAnsiTheme="minorEastAsia"/>
        </w:rPr>
        <w:t>3</w:t>
      </w:r>
      <w:r w:rsidR="003D2136" w:rsidRPr="006F10E8">
        <w:rPr>
          <w:rFonts w:asciiTheme="minorEastAsia" w:hAnsiTheme="minorEastAsia" w:hint="eastAsia"/>
        </w:rPr>
        <w:t>月1日的价格进行精度对比。如果精度太差就</w:t>
      </w:r>
      <w:commentRangeStart w:id="9"/>
      <w:r w:rsidR="003D2136" w:rsidRPr="006F10E8">
        <w:rPr>
          <w:rFonts w:asciiTheme="minorEastAsia" w:hAnsiTheme="minorEastAsia" w:hint="eastAsia"/>
        </w:rPr>
        <w:t>调整参数</w:t>
      </w:r>
      <w:commentRangeEnd w:id="9"/>
      <w:r w:rsidR="006E53A7">
        <w:rPr>
          <w:rStyle w:val="a4"/>
        </w:rPr>
        <w:commentReference w:id="9"/>
      </w:r>
      <w:r w:rsidR="008659B5" w:rsidRPr="006F10E8">
        <w:rPr>
          <w:rFonts w:asciiTheme="minorEastAsia" w:hAnsiTheme="minorEastAsia" w:hint="eastAsia"/>
        </w:rPr>
        <w:t>，调整参数直至精度最优</w:t>
      </w:r>
      <w:r w:rsidR="00C67BCF" w:rsidRPr="006F10E8">
        <w:rPr>
          <w:rFonts w:asciiTheme="minorEastAsia" w:hAnsiTheme="minorEastAsia" w:hint="eastAsia"/>
        </w:rPr>
        <w:t>，</w:t>
      </w:r>
      <w:commentRangeStart w:id="10"/>
      <w:r w:rsidR="008659B5" w:rsidRPr="006F10E8">
        <w:rPr>
          <w:rFonts w:asciiTheme="minorEastAsia" w:hAnsiTheme="minorEastAsia" w:hint="eastAsia"/>
        </w:rPr>
        <w:t>记录</w:t>
      </w:r>
      <w:ins w:id="11" w:author="傻蛋" w:date="2018-09-08T13:29:00Z">
        <w:r w:rsidR="00B57AC2">
          <w:rPr>
            <w:rFonts w:asciiTheme="minorEastAsia" w:hAnsiTheme="minorEastAsia" w:hint="eastAsia"/>
          </w:rPr>
          <w:t>此时</w:t>
        </w:r>
      </w:ins>
      <w:ins w:id="12" w:author="傻蛋" w:date="2018-09-08T13:30:00Z">
        <w:r w:rsidR="00B57AC2">
          <w:rPr>
            <w:rFonts w:asciiTheme="minorEastAsia" w:hAnsiTheme="minorEastAsia" w:hint="eastAsia"/>
          </w:rPr>
          <w:t>得到的</w:t>
        </w:r>
      </w:ins>
      <w:r w:rsidR="008659B5" w:rsidRPr="006F10E8">
        <w:rPr>
          <w:rFonts w:asciiTheme="minorEastAsia" w:hAnsiTheme="minorEastAsia" w:hint="eastAsia"/>
        </w:rPr>
        <w:t>最优</w:t>
      </w:r>
      <w:ins w:id="13" w:author="傻蛋" w:date="2018-09-08T13:30:00Z">
        <w:r w:rsidR="00B57AC2">
          <w:rPr>
            <w:rFonts w:asciiTheme="minorEastAsia" w:hAnsiTheme="minorEastAsia" w:hint="eastAsia"/>
          </w:rPr>
          <w:t>模型结果</w:t>
        </w:r>
      </w:ins>
      <w:r w:rsidR="008659B5" w:rsidRPr="006F10E8">
        <w:rPr>
          <w:rFonts w:asciiTheme="minorEastAsia" w:hAnsiTheme="minorEastAsia" w:hint="eastAsia"/>
        </w:rPr>
        <w:t>参数</w:t>
      </w:r>
      <w:commentRangeEnd w:id="10"/>
      <w:r w:rsidR="00B57AC2">
        <w:rPr>
          <w:rStyle w:val="a4"/>
        </w:rPr>
        <w:commentReference w:id="10"/>
      </w:r>
      <w:r w:rsidR="008659B5" w:rsidRPr="006F10E8">
        <w:rPr>
          <w:rFonts w:asciiTheme="minorEastAsia" w:hAnsiTheme="minorEastAsia" w:hint="eastAsia"/>
        </w:rPr>
        <w:t>。</w:t>
      </w:r>
    </w:p>
    <w:p w14:paraId="437C6AD9" w14:textId="77777777" w:rsidR="000B188D" w:rsidRPr="006F10E8" w:rsidRDefault="000B188D" w:rsidP="000B188D">
      <w:pPr>
        <w:pStyle w:val="a3"/>
        <w:ind w:left="360" w:firstLineChars="0" w:firstLine="0"/>
        <w:rPr>
          <w:rFonts w:asciiTheme="minorEastAsia" w:hAnsiTheme="minorEastAsia"/>
        </w:rPr>
      </w:pPr>
    </w:p>
    <w:p w14:paraId="171BF14F" w14:textId="77777777" w:rsidR="003D2136" w:rsidRPr="006F10E8" w:rsidRDefault="000B188D" w:rsidP="006F10E8">
      <w:pPr>
        <w:pStyle w:val="a3"/>
        <w:numPr>
          <w:ilvl w:val="0"/>
          <w:numId w:val="1"/>
        </w:numPr>
        <w:ind w:left="357" w:firstLineChars="0" w:hanging="357"/>
        <w:outlineLvl w:val="1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策略步骤：</w:t>
      </w:r>
    </w:p>
    <w:p w14:paraId="26051B73" w14:textId="0AC8E4CA" w:rsidR="003D2136" w:rsidRPr="006F10E8" w:rsidRDefault="000B188D" w:rsidP="003D213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首先，利用2</w:t>
      </w:r>
      <w:r w:rsidRPr="006F10E8">
        <w:rPr>
          <w:rFonts w:asciiTheme="minorEastAsia" w:hAnsiTheme="minorEastAsia"/>
        </w:rPr>
        <w:t>009年</w:t>
      </w:r>
      <w:r w:rsidRPr="006F10E8">
        <w:rPr>
          <w:rFonts w:asciiTheme="minorEastAsia" w:hAnsiTheme="minorEastAsia" w:hint="eastAsia"/>
        </w:rPr>
        <w:t>1月1日-</w:t>
      </w:r>
      <w:r w:rsidR="003D2136" w:rsidRPr="006F10E8">
        <w:rPr>
          <w:rFonts w:asciiTheme="minorEastAsia" w:hAnsiTheme="minorEastAsia"/>
        </w:rPr>
        <w:t>2012</w:t>
      </w:r>
      <w:r w:rsidRPr="006F10E8">
        <w:rPr>
          <w:rFonts w:asciiTheme="minorEastAsia" w:hAnsiTheme="minorEastAsia"/>
        </w:rPr>
        <w:t>年</w:t>
      </w:r>
      <w:r w:rsidRPr="006F10E8">
        <w:rPr>
          <w:rFonts w:asciiTheme="minorEastAsia" w:hAnsiTheme="minorEastAsia" w:hint="eastAsia"/>
        </w:rPr>
        <w:t>1月1日的数据进行模型建立，然后利用模型预测出</w:t>
      </w:r>
      <w:r w:rsidR="003D2136" w:rsidRPr="006F10E8">
        <w:rPr>
          <w:rFonts w:asciiTheme="minorEastAsia" w:hAnsiTheme="minorEastAsia" w:hint="eastAsia"/>
        </w:rPr>
        <w:t>沪深3</w:t>
      </w:r>
      <w:r w:rsidR="003D2136" w:rsidRPr="006F10E8">
        <w:rPr>
          <w:rFonts w:asciiTheme="minorEastAsia" w:hAnsiTheme="minorEastAsia"/>
        </w:rPr>
        <w:t>00股票池中从</w:t>
      </w:r>
      <w:r w:rsidRPr="006F10E8">
        <w:rPr>
          <w:rFonts w:asciiTheme="minorEastAsia" w:hAnsiTheme="minorEastAsia" w:hint="eastAsia"/>
        </w:rPr>
        <w:t>2</w:t>
      </w:r>
      <w:r w:rsidR="003D2136" w:rsidRPr="006F10E8">
        <w:rPr>
          <w:rFonts w:asciiTheme="minorEastAsia" w:hAnsiTheme="minorEastAsia"/>
        </w:rPr>
        <w:t>01</w:t>
      </w:r>
      <w:r w:rsidR="00C67BCF" w:rsidRPr="006F10E8">
        <w:rPr>
          <w:rFonts w:asciiTheme="minorEastAsia" w:hAnsiTheme="minorEastAsia"/>
        </w:rPr>
        <w:t>2</w:t>
      </w:r>
      <w:r w:rsidRPr="006F10E8">
        <w:rPr>
          <w:rFonts w:asciiTheme="minorEastAsia" w:hAnsiTheme="minorEastAsia"/>
        </w:rPr>
        <w:t>年</w:t>
      </w:r>
      <w:r w:rsidRPr="006F10E8">
        <w:rPr>
          <w:rFonts w:asciiTheme="minorEastAsia" w:hAnsiTheme="minorEastAsia" w:hint="eastAsia"/>
        </w:rPr>
        <w:t>1月1日-</w:t>
      </w:r>
      <w:r w:rsidR="003D2136" w:rsidRPr="006F10E8">
        <w:rPr>
          <w:rFonts w:asciiTheme="minorEastAsia" w:hAnsiTheme="minorEastAsia"/>
        </w:rPr>
        <w:t>2012</w:t>
      </w:r>
      <w:r w:rsidRPr="006F10E8">
        <w:rPr>
          <w:rFonts w:asciiTheme="minorEastAsia" w:hAnsiTheme="minorEastAsia"/>
        </w:rPr>
        <w:t>年</w:t>
      </w:r>
      <w:r w:rsidR="00C67BCF" w:rsidRPr="006F10E8">
        <w:rPr>
          <w:rFonts w:asciiTheme="minorEastAsia" w:hAnsiTheme="minorEastAsia"/>
        </w:rPr>
        <w:t>3</w:t>
      </w:r>
      <w:r w:rsidRPr="006F10E8">
        <w:rPr>
          <w:rFonts w:asciiTheme="minorEastAsia" w:hAnsiTheme="minorEastAsia" w:hint="eastAsia"/>
        </w:rPr>
        <w:t>月1日</w:t>
      </w:r>
      <w:r w:rsidR="003D2136" w:rsidRPr="006F10E8">
        <w:rPr>
          <w:rFonts w:asciiTheme="minorEastAsia" w:hAnsiTheme="minorEastAsia" w:hint="eastAsia"/>
        </w:rPr>
        <w:t>的price数据，</w:t>
      </w:r>
      <w:del w:id="14" w:author="傻蛋" w:date="2018-09-08T13:14:00Z">
        <w:r w:rsidR="00C67BCF" w:rsidRPr="006F10E8" w:rsidDel="006E7546">
          <w:rPr>
            <w:rFonts w:asciiTheme="minorEastAsia" w:hAnsiTheme="minorEastAsia" w:hint="eastAsia"/>
          </w:rPr>
          <w:delText>找出第一季度收益率（涨跌幅）最好的1</w:delText>
        </w:r>
        <w:r w:rsidR="00C67BCF" w:rsidRPr="006F10E8" w:rsidDel="006E7546">
          <w:rPr>
            <w:rFonts w:asciiTheme="minorEastAsia" w:hAnsiTheme="minorEastAsia"/>
          </w:rPr>
          <w:delText>0只股票</w:delText>
        </w:r>
      </w:del>
      <w:ins w:id="15" w:author="傻蛋" w:date="2018-09-08T13:25:00Z">
        <w:r w:rsidR="006E53A7">
          <w:rPr>
            <w:rFonts w:asciiTheme="minorEastAsia" w:hAnsiTheme="minorEastAsia"/>
          </w:rPr>
          <w:t>再</w:t>
        </w:r>
      </w:ins>
      <w:ins w:id="16" w:author="傻蛋" w:date="2018-09-08T13:14:00Z">
        <w:r w:rsidR="006E7546">
          <w:rPr>
            <w:rFonts w:asciiTheme="minorEastAsia" w:hAnsiTheme="minorEastAsia"/>
          </w:rPr>
          <w:t>利用聚类模型</w:t>
        </w:r>
      </w:ins>
      <w:ins w:id="17" w:author="傻蛋" w:date="2018-09-08T13:15:00Z">
        <w:r w:rsidR="006E7546">
          <w:rPr>
            <w:rFonts w:asciiTheme="minorEastAsia" w:hAnsiTheme="minorEastAsia" w:hint="eastAsia"/>
          </w:rPr>
          <w:t>（</w:t>
        </w:r>
      </w:ins>
      <w:ins w:id="18" w:author="傻蛋" w:date="2018-09-08T13:25:00Z">
        <w:r w:rsidR="006E53A7">
          <w:rPr>
            <w:rFonts w:asciiTheme="minorEastAsia" w:hAnsiTheme="minorEastAsia" w:hint="eastAsia"/>
          </w:rPr>
          <w:t>如</w:t>
        </w:r>
      </w:ins>
      <w:ins w:id="19" w:author="傻蛋" w:date="2018-09-08T13:15:00Z">
        <w:r w:rsidR="006E7546">
          <w:rPr>
            <w:rFonts w:asciiTheme="minorEastAsia" w:hAnsiTheme="minorEastAsia" w:hint="eastAsia"/>
          </w:rPr>
          <w:t>K均值聚类）</w:t>
        </w:r>
      </w:ins>
      <w:commentRangeStart w:id="20"/>
      <w:ins w:id="21" w:author="傻蛋" w:date="2018-09-08T13:14:00Z">
        <w:r w:rsidR="006E7546">
          <w:rPr>
            <w:rFonts w:asciiTheme="minorEastAsia" w:hAnsiTheme="minorEastAsia"/>
          </w:rPr>
          <w:t>对</w:t>
        </w:r>
      </w:ins>
      <w:ins w:id="22" w:author="傻蛋" w:date="2018-09-08T13:15:00Z">
        <w:r w:rsidR="006E7546">
          <w:rPr>
            <w:rFonts w:asciiTheme="minorEastAsia" w:hAnsiTheme="minorEastAsia"/>
          </w:rPr>
          <w:t>所有预测</w:t>
        </w:r>
      </w:ins>
      <w:ins w:id="23" w:author="傻蛋" w:date="2018-09-08T13:25:00Z">
        <w:r w:rsidR="006E53A7">
          <w:rPr>
            <w:rFonts w:asciiTheme="minorEastAsia" w:hAnsiTheme="minorEastAsia"/>
          </w:rPr>
          <w:t>的价格</w:t>
        </w:r>
      </w:ins>
      <w:ins w:id="24" w:author="傻蛋" w:date="2018-09-08T13:15:00Z">
        <w:r w:rsidR="006E7546">
          <w:rPr>
            <w:rFonts w:asciiTheme="minorEastAsia" w:hAnsiTheme="minorEastAsia"/>
          </w:rPr>
          <w:t>数据进行聚类分析</w:t>
        </w:r>
        <w:r w:rsidR="006E7546">
          <w:rPr>
            <w:rFonts w:asciiTheme="minorEastAsia" w:hAnsiTheme="minorEastAsia" w:hint="eastAsia"/>
          </w:rPr>
          <w:t>，</w:t>
        </w:r>
      </w:ins>
      <w:ins w:id="25" w:author="傻蛋" w:date="2018-09-08T13:25:00Z">
        <w:r w:rsidR="006E53A7">
          <w:rPr>
            <w:rFonts w:asciiTheme="minorEastAsia" w:hAnsiTheme="minorEastAsia" w:hint="eastAsia"/>
          </w:rPr>
          <w:t>将价格数据分为</w:t>
        </w:r>
      </w:ins>
      <w:ins w:id="26" w:author="傻蛋" w:date="2018-09-08T13:26:00Z">
        <w:r w:rsidR="006E53A7">
          <w:rPr>
            <w:rFonts w:asciiTheme="minorEastAsia" w:hAnsiTheme="minorEastAsia" w:hint="eastAsia"/>
          </w:rPr>
          <w:t>几个类，每个类都代表一种业绩层次</w:t>
        </w:r>
        <w:commentRangeEnd w:id="20"/>
        <w:r w:rsidR="006E53A7">
          <w:rPr>
            <w:rStyle w:val="a4"/>
          </w:rPr>
          <w:commentReference w:id="20"/>
        </w:r>
        <w:r w:rsidR="006E53A7">
          <w:rPr>
            <w:rFonts w:asciiTheme="minorEastAsia" w:hAnsiTheme="minorEastAsia" w:hint="eastAsia"/>
          </w:rPr>
          <w:t>，</w:t>
        </w:r>
      </w:ins>
      <w:ins w:id="27" w:author="傻蛋" w:date="2018-09-08T13:15:00Z">
        <w:r w:rsidR="006E7546">
          <w:rPr>
            <w:rFonts w:asciiTheme="minorEastAsia" w:hAnsiTheme="minorEastAsia"/>
          </w:rPr>
          <w:t>从而挑选表现最好的</w:t>
        </w:r>
      </w:ins>
      <w:ins w:id="28" w:author="傻蛋" w:date="2018-09-08T13:29:00Z">
        <w:r w:rsidR="00B57AC2">
          <w:rPr>
            <w:rFonts w:asciiTheme="minorEastAsia" w:hAnsiTheme="minorEastAsia"/>
          </w:rPr>
          <w:t>A</w:t>
        </w:r>
      </w:ins>
      <w:ins w:id="29" w:author="傻蛋" w:date="2018-09-08T13:15:00Z">
        <w:r w:rsidR="006E7546">
          <w:rPr>
            <w:rFonts w:asciiTheme="minorEastAsia" w:hAnsiTheme="minorEastAsia"/>
          </w:rPr>
          <w:t>类股票池</w:t>
        </w:r>
      </w:ins>
      <w:ins w:id="30" w:author="傻蛋" w:date="2018-09-08T13:28:00Z">
        <w:r w:rsidR="006E53A7">
          <w:rPr>
            <w:rFonts w:asciiTheme="minorEastAsia" w:hAnsiTheme="minorEastAsia" w:hint="eastAsia"/>
          </w:rPr>
          <w:t>（</w:t>
        </w:r>
      </w:ins>
      <w:ins w:id="31" w:author="傻蛋" w:date="2018-09-08T13:29:00Z">
        <w:r w:rsidR="00B57AC2">
          <w:rPr>
            <w:rFonts w:asciiTheme="minorEastAsia" w:hAnsiTheme="minorEastAsia" w:hint="eastAsia"/>
          </w:rPr>
          <w:t>此处</w:t>
        </w:r>
      </w:ins>
      <w:ins w:id="32" w:author="傻蛋" w:date="2018-09-08T13:28:00Z">
        <w:r w:rsidR="006E53A7">
          <w:rPr>
            <w:rFonts w:asciiTheme="minorEastAsia" w:hAnsiTheme="minorEastAsia" w:hint="eastAsia"/>
          </w:rPr>
          <w:t>将业绩表现最好的一类</w:t>
        </w:r>
      </w:ins>
      <w:ins w:id="33" w:author="傻蛋" w:date="2018-09-08T13:29:00Z">
        <w:r w:rsidR="006E53A7">
          <w:rPr>
            <w:rFonts w:asciiTheme="minorEastAsia" w:hAnsiTheme="minorEastAsia" w:hint="eastAsia"/>
          </w:rPr>
          <w:t>股票假设命名为</w:t>
        </w:r>
        <w:r w:rsidR="00B57AC2">
          <w:rPr>
            <w:rFonts w:asciiTheme="minorEastAsia" w:hAnsiTheme="minorEastAsia"/>
          </w:rPr>
          <w:t>A</w:t>
        </w:r>
        <w:r w:rsidR="006E53A7">
          <w:rPr>
            <w:rFonts w:asciiTheme="minorEastAsia" w:hAnsiTheme="minorEastAsia" w:hint="eastAsia"/>
          </w:rPr>
          <w:t>类股票池</w:t>
        </w:r>
      </w:ins>
      <w:ins w:id="34" w:author="傻蛋" w:date="2018-09-08T13:28:00Z">
        <w:r w:rsidR="006E53A7">
          <w:rPr>
            <w:rFonts w:asciiTheme="minorEastAsia" w:hAnsiTheme="minorEastAsia" w:hint="eastAsia"/>
          </w:rPr>
          <w:t>）</w:t>
        </w:r>
      </w:ins>
      <w:r w:rsidR="003D2136" w:rsidRPr="006F10E8">
        <w:rPr>
          <w:rFonts w:asciiTheme="minorEastAsia" w:hAnsiTheme="minorEastAsia" w:hint="eastAsia"/>
        </w:rPr>
        <w:t>，进行买入操作。</w:t>
      </w:r>
    </w:p>
    <w:p w14:paraId="2CFAC3A6" w14:textId="24D9C72B" w:rsidR="000B188D" w:rsidRPr="006F10E8" w:rsidRDefault="003D2136" w:rsidP="003D213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到2</w:t>
      </w:r>
      <w:r w:rsidRPr="006F10E8">
        <w:rPr>
          <w:rFonts w:asciiTheme="minorEastAsia" w:hAnsiTheme="minorEastAsia"/>
        </w:rPr>
        <w:t>012年</w:t>
      </w:r>
      <w:r w:rsidR="00C67BCF" w:rsidRPr="006F10E8">
        <w:rPr>
          <w:rFonts w:asciiTheme="minorEastAsia" w:hAnsiTheme="minorEastAsia"/>
        </w:rPr>
        <w:t>3</w:t>
      </w:r>
      <w:r w:rsidRPr="006F10E8">
        <w:rPr>
          <w:rFonts w:asciiTheme="minorEastAsia" w:hAnsiTheme="minorEastAsia" w:hint="eastAsia"/>
        </w:rPr>
        <w:t>月1日，得到2</w:t>
      </w:r>
      <w:r w:rsidRPr="006F10E8">
        <w:rPr>
          <w:rFonts w:asciiTheme="minorEastAsia" w:hAnsiTheme="minorEastAsia"/>
        </w:rPr>
        <w:t>012年</w:t>
      </w:r>
      <w:r w:rsidRPr="006F10E8">
        <w:rPr>
          <w:rFonts w:asciiTheme="minorEastAsia" w:hAnsiTheme="minorEastAsia" w:hint="eastAsia"/>
        </w:rPr>
        <w:t>1月1日-</w:t>
      </w:r>
      <w:r w:rsidRPr="006F10E8">
        <w:rPr>
          <w:rFonts w:asciiTheme="minorEastAsia" w:hAnsiTheme="minorEastAsia"/>
        </w:rPr>
        <w:t>2012年</w:t>
      </w:r>
      <w:r w:rsidR="00C67BCF" w:rsidRPr="006F10E8">
        <w:rPr>
          <w:rFonts w:asciiTheme="minorEastAsia" w:hAnsiTheme="minorEastAsia"/>
        </w:rPr>
        <w:t>3</w:t>
      </w:r>
      <w:r w:rsidRPr="006F10E8">
        <w:rPr>
          <w:rFonts w:asciiTheme="minorEastAsia" w:hAnsiTheme="minorEastAsia" w:hint="eastAsia"/>
        </w:rPr>
        <w:t>月1日的</w:t>
      </w:r>
      <w:r w:rsidR="00C67BCF" w:rsidRPr="006F10E8">
        <w:rPr>
          <w:rFonts w:asciiTheme="minorEastAsia" w:hAnsiTheme="minorEastAsia" w:hint="eastAsia"/>
        </w:rPr>
        <w:t>真实</w:t>
      </w:r>
      <w:r w:rsidRPr="006F10E8">
        <w:rPr>
          <w:rFonts w:asciiTheme="minorEastAsia" w:hAnsiTheme="minorEastAsia" w:hint="eastAsia"/>
        </w:rPr>
        <w:t>价格数据，再利用2</w:t>
      </w:r>
      <w:r w:rsidRPr="006F10E8">
        <w:rPr>
          <w:rFonts w:asciiTheme="minorEastAsia" w:hAnsiTheme="minorEastAsia"/>
        </w:rPr>
        <w:t>009年</w:t>
      </w:r>
      <w:r w:rsidRPr="006F10E8">
        <w:rPr>
          <w:rFonts w:asciiTheme="minorEastAsia" w:hAnsiTheme="minorEastAsia" w:hint="eastAsia"/>
        </w:rPr>
        <w:t>1月1日-</w:t>
      </w:r>
      <w:r w:rsidRPr="006F10E8">
        <w:rPr>
          <w:rFonts w:asciiTheme="minorEastAsia" w:hAnsiTheme="minorEastAsia"/>
        </w:rPr>
        <w:t>2012年</w:t>
      </w:r>
      <w:r w:rsidR="00C67BCF" w:rsidRPr="006F10E8">
        <w:rPr>
          <w:rFonts w:asciiTheme="minorEastAsia" w:hAnsiTheme="minorEastAsia"/>
        </w:rPr>
        <w:t>3</w:t>
      </w:r>
      <w:r w:rsidRPr="006F10E8">
        <w:rPr>
          <w:rFonts w:asciiTheme="minorEastAsia" w:hAnsiTheme="minorEastAsia" w:hint="eastAsia"/>
        </w:rPr>
        <w:t>月1日的</w:t>
      </w:r>
      <w:r w:rsidR="00C67BCF" w:rsidRPr="006F10E8">
        <w:rPr>
          <w:rFonts w:asciiTheme="minorEastAsia" w:hAnsiTheme="minorEastAsia" w:hint="eastAsia"/>
        </w:rPr>
        <w:t>真实</w:t>
      </w:r>
      <w:r w:rsidRPr="006F10E8">
        <w:rPr>
          <w:rFonts w:asciiTheme="minorEastAsia" w:hAnsiTheme="minorEastAsia" w:hint="eastAsia"/>
        </w:rPr>
        <w:t>价格数据进行model</w:t>
      </w:r>
      <w:ins w:id="35" w:author="傻蛋" w:date="2018-09-08T13:33:00Z">
        <w:r w:rsidR="00B57AC2">
          <w:rPr>
            <w:rFonts w:asciiTheme="minorEastAsia" w:hAnsiTheme="minorEastAsia" w:hint="eastAsia"/>
          </w:rPr>
          <w:t>模型结果</w:t>
        </w:r>
      </w:ins>
      <w:r w:rsidR="00C67BCF" w:rsidRPr="006F10E8">
        <w:rPr>
          <w:rFonts w:asciiTheme="minorEastAsia" w:hAnsiTheme="minorEastAsia" w:hint="eastAsia"/>
        </w:rPr>
        <w:t>参数更新</w:t>
      </w:r>
      <w:r w:rsidRPr="006F10E8">
        <w:rPr>
          <w:rFonts w:asciiTheme="minorEastAsia" w:hAnsiTheme="minorEastAsia" w:hint="eastAsia"/>
        </w:rPr>
        <w:t>，</w:t>
      </w:r>
      <w:r w:rsidR="00C67BCF" w:rsidRPr="006F10E8">
        <w:rPr>
          <w:rFonts w:asciiTheme="minorEastAsia" w:hAnsiTheme="minorEastAsia" w:hint="eastAsia"/>
        </w:rPr>
        <w:lastRenderedPageBreak/>
        <w:t>并进行2</w:t>
      </w:r>
      <w:r w:rsidR="00C67BCF" w:rsidRPr="006F10E8">
        <w:rPr>
          <w:rFonts w:asciiTheme="minorEastAsia" w:hAnsiTheme="minorEastAsia"/>
        </w:rPr>
        <w:t>012年</w:t>
      </w:r>
      <w:r w:rsidR="00C67BCF" w:rsidRPr="006F10E8">
        <w:rPr>
          <w:rFonts w:asciiTheme="minorEastAsia" w:hAnsiTheme="minorEastAsia" w:hint="eastAsia"/>
        </w:rPr>
        <w:t>3月1日-</w:t>
      </w:r>
      <w:r w:rsidR="00C67BCF" w:rsidRPr="006F10E8">
        <w:rPr>
          <w:rFonts w:asciiTheme="minorEastAsia" w:hAnsiTheme="minorEastAsia"/>
        </w:rPr>
        <w:t>2012年</w:t>
      </w:r>
      <w:r w:rsidR="00C67BCF" w:rsidRPr="006F10E8">
        <w:rPr>
          <w:rFonts w:asciiTheme="minorEastAsia" w:hAnsiTheme="minorEastAsia" w:hint="eastAsia"/>
        </w:rPr>
        <w:t>6月1日的沪深3</w:t>
      </w:r>
      <w:r w:rsidR="00C67BCF" w:rsidRPr="006F10E8">
        <w:rPr>
          <w:rFonts w:asciiTheme="minorEastAsia" w:hAnsiTheme="minorEastAsia"/>
        </w:rPr>
        <w:t>00价格预测</w:t>
      </w:r>
      <w:r w:rsidR="00C67BCF" w:rsidRPr="006F10E8">
        <w:rPr>
          <w:rFonts w:asciiTheme="minorEastAsia" w:hAnsiTheme="minorEastAsia" w:hint="eastAsia"/>
        </w:rPr>
        <w:t>，</w:t>
      </w:r>
      <w:del w:id="36" w:author="傻蛋" w:date="2018-09-08T13:15:00Z">
        <w:r w:rsidR="00C67BCF" w:rsidRPr="006F10E8" w:rsidDel="006E7546">
          <w:rPr>
            <w:rFonts w:asciiTheme="minorEastAsia" w:hAnsiTheme="minorEastAsia" w:hint="eastAsia"/>
          </w:rPr>
          <w:delText>得出</w:delText>
        </w:r>
        <w:r w:rsidRPr="006F10E8" w:rsidDel="006E7546">
          <w:rPr>
            <w:rFonts w:asciiTheme="minorEastAsia" w:hAnsiTheme="minorEastAsia" w:hint="eastAsia"/>
          </w:rPr>
          <w:delText>新的</w:delText>
        </w:r>
        <w:r w:rsidR="00C67BCF" w:rsidRPr="006F10E8" w:rsidDel="006E7546">
          <w:rPr>
            <w:rFonts w:asciiTheme="minorEastAsia" w:hAnsiTheme="minorEastAsia" w:hint="eastAsia"/>
          </w:rPr>
          <w:delText>收益率最高的</w:delText>
        </w:r>
        <w:r w:rsidRPr="006F10E8" w:rsidDel="006E7546">
          <w:rPr>
            <w:rFonts w:asciiTheme="minorEastAsia" w:hAnsiTheme="minorEastAsia" w:hint="eastAsia"/>
          </w:rPr>
          <w:delText>1</w:delText>
        </w:r>
        <w:r w:rsidRPr="006F10E8" w:rsidDel="006E7546">
          <w:rPr>
            <w:rFonts w:asciiTheme="minorEastAsia" w:hAnsiTheme="minorEastAsia"/>
          </w:rPr>
          <w:delText>0只股票</w:delText>
        </w:r>
      </w:del>
      <w:ins w:id="37" w:author="傻蛋" w:date="2018-09-08T13:15:00Z">
        <w:r w:rsidR="006E7546">
          <w:rPr>
            <w:rFonts w:asciiTheme="minorEastAsia" w:hAnsiTheme="minorEastAsia"/>
          </w:rPr>
          <w:t>利用聚类模型</w:t>
        </w:r>
        <w:r w:rsidR="006E7546">
          <w:rPr>
            <w:rFonts w:asciiTheme="minorEastAsia" w:hAnsiTheme="minorEastAsia" w:hint="eastAsia"/>
          </w:rPr>
          <w:t>（K均值聚类）</w:t>
        </w:r>
        <w:r w:rsidR="006E7546">
          <w:rPr>
            <w:rFonts w:asciiTheme="minorEastAsia" w:hAnsiTheme="minorEastAsia"/>
          </w:rPr>
          <w:t>对所有预测数据进行聚类分析</w:t>
        </w:r>
        <w:r w:rsidR="006E7546">
          <w:rPr>
            <w:rFonts w:asciiTheme="minorEastAsia" w:hAnsiTheme="minorEastAsia" w:hint="eastAsia"/>
          </w:rPr>
          <w:t>，</w:t>
        </w:r>
        <w:r w:rsidR="00B57AC2">
          <w:rPr>
            <w:rFonts w:asciiTheme="minorEastAsia" w:hAnsiTheme="minorEastAsia"/>
          </w:rPr>
          <w:t>从而挑选表现最好的</w:t>
        </w:r>
      </w:ins>
      <w:ins w:id="38" w:author="傻蛋" w:date="2018-09-08T13:33:00Z">
        <w:r w:rsidR="00B57AC2">
          <w:rPr>
            <w:rFonts w:asciiTheme="minorEastAsia" w:hAnsiTheme="minorEastAsia" w:hint="eastAsia"/>
          </w:rPr>
          <w:t>A</w:t>
        </w:r>
      </w:ins>
      <w:ins w:id="39" w:author="傻蛋" w:date="2018-09-08T13:15:00Z">
        <w:r w:rsidR="006E7546">
          <w:rPr>
            <w:rFonts w:asciiTheme="minorEastAsia" w:hAnsiTheme="minorEastAsia"/>
          </w:rPr>
          <w:t>类股票池</w:t>
        </w:r>
      </w:ins>
      <w:r w:rsidRPr="006F10E8">
        <w:rPr>
          <w:rFonts w:asciiTheme="minorEastAsia" w:hAnsiTheme="minorEastAsia" w:hint="eastAsia"/>
        </w:rPr>
        <w:t>，</w:t>
      </w:r>
      <w:r w:rsidRPr="006F10E8">
        <w:rPr>
          <w:rFonts w:asciiTheme="minorEastAsia" w:hAnsiTheme="minorEastAsia"/>
        </w:rPr>
        <w:t>进行调仓</w:t>
      </w:r>
      <w:r w:rsidRPr="006F10E8">
        <w:rPr>
          <w:rFonts w:asciiTheme="minorEastAsia" w:hAnsiTheme="minorEastAsia" w:hint="eastAsia"/>
        </w:rPr>
        <w:t>，</w:t>
      </w:r>
      <w:r w:rsidR="00C67BCF" w:rsidRPr="006F10E8">
        <w:rPr>
          <w:rFonts w:asciiTheme="minorEastAsia" w:hAnsiTheme="minorEastAsia"/>
        </w:rPr>
        <w:t>持有一个季度</w:t>
      </w:r>
      <w:r w:rsidRPr="006F10E8">
        <w:rPr>
          <w:rFonts w:asciiTheme="minorEastAsia" w:hAnsiTheme="minorEastAsia" w:hint="eastAsia"/>
        </w:rPr>
        <w:t>。</w:t>
      </w:r>
    </w:p>
    <w:p w14:paraId="2B308BFA" w14:textId="608DAC62" w:rsidR="003D2136" w:rsidRPr="006F10E8" w:rsidRDefault="003D2136" w:rsidP="003D213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到2</w:t>
      </w:r>
      <w:r w:rsidR="00C67BCF" w:rsidRPr="006F10E8">
        <w:rPr>
          <w:rFonts w:asciiTheme="minorEastAsia" w:hAnsiTheme="minorEastAsia"/>
        </w:rPr>
        <w:t>012</w:t>
      </w:r>
      <w:r w:rsidRPr="006F10E8">
        <w:rPr>
          <w:rFonts w:asciiTheme="minorEastAsia" w:hAnsiTheme="minorEastAsia"/>
        </w:rPr>
        <w:t>年</w:t>
      </w:r>
      <w:r w:rsidR="00C67BCF" w:rsidRPr="006F10E8">
        <w:rPr>
          <w:rFonts w:asciiTheme="minorEastAsia" w:hAnsiTheme="minorEastAsia"/>
        </w:rPr>
        <w:t>6</w:t>
      </w:r>
      <w:r w:rsidRPr="006F10E8">
        <w:rPr>
          <w:rFonts w:asciiTheme="minorEastAsia" w:hAnsiTheme="minorEastAsia" w:hint="eastAsia"/>
        </w:rPr>
        <w:t>月1日，重复上述操作</w:t>
      </w:r>
    </w:p>
    <w:p w14:paraId="0076B30A" w14:textId="36D8EB72" w:rsidR="005513BC" w:rsidRPr="006F10E8" w:rsidRDefault="00C67BCF" w:rsidP="003D213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到</w:t>
      </w:r>
      <w:r w:rsidR="005513BC" w:rsidRPr="006F10E8">
        <w:rPr>
          <w:rFonts w:asciiTheme="minorEastAsia" w:hAnsiTheme="minorEastAsia" w:hint="eastAsia"/>
        </w:rPr>
        <w:t>2</w:t>
      </w:r>
      <w:r w:rsidRPr="006F10E8">
        <w:rPr>
          <w:rFonts w:asciiTheme="minorEastAsia" w:hAnsiTheme="minorEastAsia"/>
        </w:rPr>
        <w:t>012</w:t>
      </w:r>
      <w:r w:rsidR="005513BC" w:rsidRPr="006F10E8">
        <w:rPr>
          <w:rFonts w:asciiTheme="minorEastAsia" w:hAnsiTheme="minorEastAsia"/>
        </w:rPr>
        <w:t>年</w:t>
      </w:r>
      <w:r w:rsidRPr="006F10E8">
        <w:rPr>
          <w:rFonts w:asciiTheme="minorEastAsia" w:hAnsiTheme="minorEastAsia"/>
        </w:rPr>
        <w:t>9</w:t>
      </w:r>
      <w:r w:rsidR="005513BC" w:rsidRPr="006F10E8">
        <w:rPr>
          <w:rFonts w:asciiTheme="minorEastAsia" w:hAnsiTheme="minorEastAsia" w:hint="eastAsia"/>
        </w:rPr>
        <w:t>月1日，重复上述操作</w:t>
      </w:r>
    </w:p>
    <w:p w14:paraId="64BF4978" w14:textId="77777777" w:rsidR="005513BC" w:rsidRPr="006F10E8" w:rsidRDefault="005513BC" w:rsidP="003D213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/>
        </w:rPr>
        <w:t>……</w:t>
      </w:r>
    </w:p>
    <w:p w14:paraId="19725B56" w14:textId="7979D2DF" w:rsidR="003D2136" w:rsidRPr="006F10E8" w:rsidRDefault="003D2136" w:rsidP="003D213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/>
        </w:rPr>
        <w:t>Loop操作</w:t>
      </w:r>
      <w:r w:rsidRPr="006F10E8">
        <w:rPr>
          <w:rFonts w:asciiTheme="minorEastAsia" w:hAnsiTheme="minorEastAsia" w:hint="eastAsia"/>
        </w:rPr>
        <w:t>，</w:t>
      </w:r>
      <w:r w:rsidRPr="006F10E8">
        <w:rPr>
          <w:rFonts w:asciiTheme="minorEastAsia" w:hAnsiTheme="minorEastAsia"/>
        </w:rPr>
        <w:t>这样子不断的</w:t>
      </w:r>
      <w:r w:rsidR="00374D51">
        <w:rPr>
          <w:rFonts w:asciiTheme="minorEastAsia" w:hAnsiTheme="minorEastAsia" w:hint="eastAsia"/>
        </w:rPr>
        <w:t>季度</w:t>
      </w:r>
      <w:r w:rsidRPr="006F10E8">
        <w:rPr>
          <w:rFonts w:asciiTheme="minorEastAsia" w:hAnsiTheme="minorEastAsia"/>
        </w:rPr>
        <w:t>循环</w:t>
      </w:r>
      <w:r w:rsidRPr="006F10E8">
        <w:rPr>
          <w:rFonts w:asciiTheme="minorEastAsia" w:hAnsiTheme="minorEastAsia" w:hint="eastAsia"/>
        </w:rPr>
        <w:t>，</w:t>
      </w:r>
      <w:r w:rsidRPr="006F10E8">
        <w:rPr>
          <w:rFonts w:asciiTheme="minorEastAsia" w:hAnsiTheme="minorEastAsia"/>
        </w:rPr>
        <w:t>循环到</w:t>
      </w:r>
      <w:r w:rsidRPr="006F10E8">
        <w:rPr>
          <w:rFonts w:asciiTheme="minorEastAsia" w:hAnsiTheme="minorEastAsia" w:hint="eastAsia"/>
        </w:rPr>
        <w:t>2</w:t>
      </w:r>
      <w:r w:rsidRPr="006F10E8">
        <w:rPr>
          <w:rFonts w:asciiTheme="minorEastAsia" w:hAnsiTheme="minorEastAsia"/>
        </w:rPr>
        <w:t>016年</w:t>
      </w:r>
      <w:r w:rsidR="00A10084" w:rsidRPr="006F10E8">
        <w:rPr>
          <w:rFonts w:asciiTheme="minorEastAsia" w:hAnsiTheme="minorEastAsia"/>
        </w:rPr>
        <w:t>1</w:t>
      </w:r>
      <w:r w:rsidRPr="006F10E8">
        <w:rPr>
          <w:rFonts w:asciiTheme="minorEastAsia" w:hAnsiTheme="minorEastAsia" w:hint="eastAsia"/>
        </w:rPr>
        <w:t>月1日</w:t>
      </w:r>
    </w:p>
    <w:p w14:paraId="5326AFE8" w14:textId="77777777" w:rsidR="003D2136" w:rsidRPr="006F10E8" w:rsidRDefault="003D2136" w:rsidP="003D2136">
      <w:pPr>
        <w:rPr>
          <w:rFonts w:asciiTheme="minorEastAsia" w:hAnsiTheme="minorEastAsia"/>
        </w:rPr>
      </w:pPr>
    </w:p>
    <w:p w14:paraId="0E3743EE" w14:textId="77777777" w:rsidR="003D2136" w:rsidRPr="006F10E8" w:rsidRDefault="003D2136" w:rsidP="003D2136">
      <w:pPr>
        <w:rPr>
          <w:rFonts w:asciiTheme="minorEastAsia" w:hAnsiTheme="minorEastAsia"/>
        </w:rPr>
      </w:pPr>
    </w:p>
    <w:p w14:paraId="7935C378" w14:textId="77777777" w:rsidR="003D2136" w:rsidRPr="006F10E8" w:rsidRDefault="003D2136" w:rsidP="006F10E8">
      <w:pPr>
        <w:pStyle w:val="a3"/>
        <w:numPr>
          <w:ilvl w:val="0"/>
          <w:numId w:val="1"/>
        </w:numPr>
        <w:ind w:left="357" w:firstLineChars="0" w:hanging="357"/>
        <w:outlineLvl w:val="1"/>
        <w:rPr>
          <w:rFonts w:asciiTheme="minorEastAsia" w:hAnsiTheme="minorEastAsia"/>
        </w:rPr>
      </w:pPr>
      <w:commentRangeStart w:id="40"/>
      <w:r w:rsidRPr="006F10E8">
        <w:rPr>
          <w:rFonts w:asciiTheme="minorEastAsia" w:hAnsiTheme="minorEastAsia"/>
        </w:rPr>
        <w:t>买入卖出操作</w:t>
      </w:r>
      <w:commentRangeEnd w:id="40"/>
      <w:r w:rsidR="00FF14A7">
        <w:rPr>
          <w:rStyle w:val="a4"/>
        </w:rPr>
        <w:commentReference w:id="40"/>
      </w:r>
      <w:r w:rsidRPr="006F10E8">
        <w:rPr>
          <w:rFonts w:asciiTheme="minorEastAsia" w:hAnsiTheme="minorEastAsia" w:hint="eastAsia"/>
        </w:rPr>
        <w:t>：</w:t>
      </w:r>
    </w:p>
    <w:p w14:paraId="1E98D3C6" w14:textId="77777777" w:rsidR="003D2136" w:rsidRPr="006F10E8" w:rsidRDefault="003D2136" w:rsidP="003D213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/>
        </w:rPr>
        <w:t>买入</w:t>
      </w:r>
      <w:r w:rsidRPr="006F10E8">
        <w:rPr>
          <w:rFonts w:asciiTheme="minorEastAsia" w:hAnsiTheme="minorEastAsia" w:hint="eastAsia"/>
        </w:rPr>
        <w:t>：</w:t>
      </w:r>
    </w:p>
    <w:p w14:paraId="2CC0199E" w14:textId="7C03175E" w:rsidR="00A10084" w:rsidRPr="006F10E8" w:rsidRDefault="00A10084" w:rsidP="003D2136">
      <w:pPr>
        <w:pStyle w:val="a3"/>
        <w:ind w:left="480" w:firstLineChars="0" w:firstLine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4</w:t>
      </w:r>
      <w:r w:rsidRPr="006F10E8">
        <w:rPr>
          <w:rFonts w:asciiTheme="minorEastAsia" w:hAnsiTheme="minorEastAsia"/>
        </w:rPr>
        <w:t>.1.1 对于</w:t>
      </w:r>
      <w:r w:rsidR="00C96D83">
        <w:rPr>
          <w:rFonts w:asciiTheme="minorEastAsia" w:hAnsiTheme="minorEastAsia"/>
        </w:rPr>
        <w:t>第一季度的</w:t>
      </w:r>
      <w:r w:rsidRPr="006F10E8">
        <w:rPr>
          <w:rFonts w:asciiTheme="minorEastAsia" w:hAnsiTheme="minorEastAsia"/>
        </w:rPr>
        <w:t>开仓操作</w:t>
      </w:r>
      <w:r w:rsidRPr="006F10E8">
        <w:rPr>
          <w:rFonts w:asciiTheme="minorEastAsia" w:hAnsiTheme="minorEastAsia" w:hint="eastAsia"/>
        </w:rPr>
        <w:t>，</w:t>
      </w:r>
      <w:r w:rsidRPr="006F10E8">
        <w:rPr>
          <w:rFonts w:asciiTheme="minorEastAsia" w:hAnsiTheme="minorEastAsia"/>
        </w:rPr>
        <w:t>在model得到</w:t>
      </w:r>
      <w:del w:id="41" w:author="傻蛋" w:date="2018-09-08T13:16:00Z">
        <w:r w:rsidRPr="006F10E8" w:rsidDel="006E7546">
          <w:rPr>
            <w:rFonts w:asciiTheme="minorEastAsia" w:hAnsiTheme="minorEastAsia" w:hint="eastAsia"/>
          </w:rPr>
          <w:delText>1</w:delText>
        </w:r>
        <w:r w:rsidRPr="006F10E8" w:rsidDel="006E7546">
          <w:rPr>
            <w:rFonts w:asciiTheme="minorEastAsia" w:hAnsiTheme="minorEastAsia"/>
          </w:rPr>
          <w:delText>0只收益率最高的股票</w:delText>
        </w:r>
      </w:del>
      <w:ins w:id="42" w:author="傻蛋" w:date="2018-09-08T13:34:00Z">
        <w:r w:rsidR="00B57AC2">
          <w:rPr>
            <w:rFonts w:asciiTheme="minorEastAsia" w:hAnsiTheme="minorEastAsia" w:hint="eastAsia"/>
          </w:rPr>
          <w:t>A</w:t>
        </w:r>
      </w:ins>
      <w:ins w:id="43" w:author="傻蛋" w:date="2018-09-08T13:16:00Z">
        <w:r w:rsidR="006E7546">
          <w:rPr>
            <w:rFonts w:asciiTheme="minorEastAsia" w:hAnsiTheme="minorEastAsia"/>
          </w:rPr>
          <w:t>类股票池</w:t>
        </w:r>
      </w:ins>
      <w:r w:rsidRPr="006F10E8">
        <w:rPr>
          <w:rFonts w:asciiTheme="minorEastAsia" w:hAnsiTheme="minorEastAsia"/>
        </w:rPr>
        <w:t>之后</w:t>
      </w:r>
      <w:r w:rsidRPr="006F10E8">
        <w:rPr>
          <w:rFonts w:asciiTheme="minorEastAsia" w:hAnsiTheme="minorEastAsia" w:hint="eastAsia"/>
        </w:rPr>
        <w:t>，</w:t>
      </w:r>
      <w:r w:rsidRPr="006F10E8">
        <w:rPr>
          <w:rFonts w:asciiTheme="minorEastAsia" w:hAnsiTheme="minorEastAsia"/>
        </w:rPr>
        <w:t>依据马科维兹投资组合最优化理论</w:t>
      </w:r>
      <w:r w:rsidR="00876AD1" w:rsidRPr="006F10E8">
        <w:rPr>
          <w:rFonts w:asciiTheme="minorEastAsia" w:hAnsiTheme="minorEastAsia"/>
        </w:rPr>
        <w:t>寻找最优投资比例</w:t>
      </w:r>
      <w:r w:rsidR="00876AD1" w:rsidRPr="006F10E8">
        <w:rPr>
          <w:rFonts w:asciiTheme="minorEastAsia" w:hAnsiTheme="minorEastAsia" w:hint="eastAsia"/>
        </w:rPr>
        <w:t>，</w:t>
      </w:r>
      <w:r w:rsidR="00876AD1" w:rsidRPr="006F10E8">
        <w:rPr>
          <w:rFonts w:asciiTheme="minorEastAsia" w:hAnsiTheme="minorEastAsia"/>
        </w:rPr>
        <w:t>进行</w:t>
      </w:r>
      <w:r w:rsidR="00C96D83">
        <w:rPr>
          <w:rFonts w:asciiTheme="minorEastAsia" w:hAnsiTheme="minorEastAsia" w:hint="eastAsia"/>
        </w:rPr>
        <w:t>0</w:t>
      </w:r>
      <w:r w:rsidR="00C96D83">
        <w:rPr>
          <w:rFonts w:asciiTheme="minorEastAsia" w:hAnsiTheme="minorEastAsia"/>
        </w:rPr>
        <w:t>.9仓位系数的</w:t>
      </w:r>
      <w:r w:rsidR="00876AD1" w:rsidRPr="006F10E8">
        <w:rPr>
          <w:rFonts w:asciiTheme="minorEastAsia" w:hAnsiTheme="minorEastAsia"/>
        </w:rPr>
        <w:t>开仓操作</w:t>
      </w:r>
      <w:r w:rsidR="00876AD1" w:rsidRPr="006F10E8">
        <w:rPr>
          <w:rFonts w:asciiTheme="minorEastAsia" w:hAnsiTheme="minorEastAsia" w:hint="eastAsia"/>
        </w:rPr>
        <w:t>。</w:t>
      </w:r>
    </w:p>
    <w:p w14:paraId="1E7240B6" w14:textId="4664350C" w:rsidR="00B365F7" w:rsidRDefault="00876AD1" w:rsidP="00B365F7">
      <w:pPr>
        <w:pStyle w:val="a3"/>
        <w:ind w:left="480" w:firstLineChars="0" w:firstLine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4</w:t>
      </w:r>
      <w:r w:rsidRPr="006F10E8">
        <w:rPr>
          <w:rFonts w:asciiTheme="minorEastAsia" w:hAnsiTheme="minorEastAsia"/>
        </w:rPr>
        <w:t>.1.2 针对每个季度调仓</w:t>
      </w:r>
      <w:r w:rsidRPr="006F10E8">
        <w:rPr>
          <w:rFonts w:asciiTheme="minorEastAsia" w:hAnsiTheme="minorEastAsia" w:hint="eastAsia"/>
        </w:rPr>
        <w:t>，针对更新的</w:t>
      </w:r>
      <w:del w:id="44" w:author="傻蛋" w:date="2018-09-08T13:16:00Z">
        <w:r w:rsidRPr="006F10E8" w:rsidDel="006E7546">
          <w:rPr>
            <w:rFonts w:asciiTheme="minorEastAsia" w:hAnsiTheme="minorEastAsia" w:hint="eastAsia"/>
          </w:rPr>
          <w:delText>1</w:delText>
        </w:r>
        <w:r w:rsidRPr="006F10E8" w:rsidDel="006E7546">
          <w:rPr>
            <w:rFonts w:asciiTheme="minorEastAsia" w:hAnsiTheme="minorEastAsia"/>
          </w:rPr>
          <w:delText>0只股票</w:delText>
        </w:r>
      </w:del>
      <w:ins w:id="45" w:author="傻蛋" w:date="2018-09-08T13:34:00Z">
        <w:r w:rsidR="00B57AC2">
          <w:rPr>
            <w:rFonts w:asciiTheme="minorEastAsia" w:hAnsiTheme="minorEastAsia" w:hint="eastAsia"/>
          </w:rPr>
          <w:t>A类</w:t>
        </w:r>
      </w:ins>
      <w:ins w:id="46" w:author="傻蛋" w:date="2018-09-08T13:16:00Z">
        <w:r w:rsidR="006E7546">
          <w:rPr>
            <w:rFonts w:asciiTheme="minorEastAsia" w:hAnsiTheme="minorEastAsia"/>
          </w:rPr>
          <w:t>股票池</w:t>
        </w:r>
      </w:ins>
      <w:r w:rsidRPr="006F10E8">
        <w:rPr>
          <w:rFonts w:asciiTheme="minorEastAsia" w:hAnsiTheme="minorEastAsia" w:hint="eastAsia"/>
        </w:rPr>
        <w:t>，</w:t>
      </w:r>
      <w:r w:rsidRPr="006F10E8">
        <w:rPr>
          <w:rFonts w:asciiTheme="minorEastAsia" w:hAnsiTheme="minorEastAsia"/>
        </w:rPr>
        <w:t>仍然依据马科维兹投资组合最优化理论进行</w:t>
      </w:r>
      <w:r w:rsidR="00C96D83">
        <w:rPr>
          <w:rFonts w:asciiTheme="minorEastAsia" w:hAnsiTheme="minorEastAsia"/>
        </w:rPr>
        <w:t>最优投资比例调整</w:t>
      </w:r>
      <w:r w:rsidR="00A10084" w:rsidRPr="006F10E8">
        <w:rPr>
          <w:rFonts w:asciiTheme="minorEastAsia" w:hAnsiTheme="minorEastAsia" w:hint="eastAsia"/>
        </w:rPr>
        <w:t>。</w:t>
      </w:r>
    </w:p>
    <w:p w14:paraId="4DCA40C0" w14:textId="3FFF6FF6" w:rsidR="00C96D83" w:rsidRDefault="00C96D83" w:rsidP="00B365F7">
      <w:pPr>
        <w:pStyle w:val="a3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.1.3 根据仓位设置规则进行仓位系数调整</w:t>
      </w:r>
      <w:r>
        <w:rPr>
          <w:rFonts w:asciiTheme="minorEastAsia" w:hAnsiTheme="minorEastAsia" w:hint="eastAsia"/>
        </w:rPr>
        <w:t>。</w:t>
      </w:r>
    </w:p>
    <w:p w14:paraId="2B48E4CD" w14:textId="5886EBE2" w:rsidR="00AB7026" w:rsidRDefault="00AB7026" w:rsidP="00B365F7">
      <w:pPr>
        <w:pStyle w:val="a3"/>
        <w:ind w:left="480" w:firstLineChars="0" w:firstLine="0"/>
        <w:rPr>
          <w:ins w:id="47" w:author="傻蛋" w:date="2018-09-08T14:05:00Z"/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.1.4 开盘价买入</w:t>
      </w:r>
      <w:r>
        <w:rPr>
          <w:rFonts w:asciiTheme="minorEastAsia" w:hAnsiTheme="minorEastAsia" w:hint="eastAsia"/>
        </w:rPr>
        <w:t>。</w:t>
      </w:r>
    </w:p>
    <w:p w14:paraId="34FE26E1" w14:textId="1F395C36" w:rsidR="00B22190" w:rsidRPr="006F10E8" w:rsidRDefault="00B22190" w:rsidP="00B365F7">
      <w:pPr>
        <w:pStyle w:val="a3"/>
        <w:ind w:left="480" w:firstLineChars="0" w:firstLine="0"/>
        <w:rPr>
          <w:rFonts w:asciiTheme="minorEastAsia" w:hAnsiTheme="minorEastAsia"/>
        </w:rPr>
      </w:pPr>
      <w:ins w:id="48" w:author="傻蛋" w:date="2018-09-08T14:05:00Z">
        <w:r>
          <w:rPr>
            <w:rFonts w:asciiTheme="minorEastAsia" w:hAnsiTheme="minorEastAsia" w:hint="eastAsia"/>
          </w:rPr>
          <w:t>4</w:t>
        </w:r>
        <w:r>
          <w:rPr>
            <w:rFonts w:asciiTheme="minorEastAsia" w:hAnsiTheme="minorEastAsia"/>
          </w:rPr>
          <w:t>.1.5 不同风格买入要求见</w:t>
        </w:r>
      </w:ins>
      <w:ins w:id="49" w:author="傻蛋" w:date="2018-09-08T14:06:00Z">
        <w:r>
          <w:rPr>
            <w:rFonts w:asciiTheme="minorEastAsia" w:hAnsiTheme="minorEastAsia" w:hint="eastAsia"/>
          </w:rPr>
          <w:t>5大点。</w:t>
        </w:r>
      </w:ins>
    </w:p>
    <w:p w14:paraId="18127B9C" w14:textId="77777777" w:rsidR="00374D51" w:rsidRDefault="003D2136" w:rsidP="003D213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6F10E8">
        <w:rPr>
          <w:rFonts w:asciiTheme="minorEastAsia" w:hAnsiTheme="minorEastAsia"/>
        </w:rPr>
        <w:t>卖出</w:t>
      </w:r>
      <w:r w:rsidRPr="006F10E8">
        <w:rPr>
          <w:rFonts w:asciiTheme="minorEastAsia" w:hAnsiTheme="minorEastAsia" w:hint="eastAsia"/>
        </w:rPr>
        <w:t>：</w:t>
      </w:r>
    </w:p>
    <w:p w14:paraId="4CDCCC38" w14:textId="51CA6E2E" w:rsidR="003D2136" w:rsidRDefault="00AB7026" w:rsidP="00374D51">
      <w:pPr>
        <w:pStyle w:val="a3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.2.1 </w:t>
      </w:r>
      <w:r w:rsidR="00B365F7" w:rsidRPr="006F10E8">
        <w:rPr>
          <w:rFonts w:asciiTheme="minorEastAsia" w:hAnsiTheme="minorEastAsia" w:hint="eastAsia"/>
        </w:rPr>
        <w:t>每个季度之后</w:t>
      </w:r>
      <w:r w:rsidR="003D2136" w:rsidRPr="006F10E8">
        <w:rPr>
          <w:rFonts w:asciiTheme="minorEastAsia" w:hAnsiTheme="minorEastAsia" w:hint="eastAsia"/>
        </w:rPr>
        <w:t>，</w:t>
      </w:r>
      <w:r w:rsidR="00B365F7" w:rsidRPr="006F10E8">
        <w:rPr>
          <w:rFonts w:asciiTheme="minorEastAsia" w:hAnsiTheme="minorEastAsia" w:hint="eastAsia"/>
        </w:rPr>
        <w:t>依据更新的股票结果，若原先的股票没有更新的</w:t>
      </w:r>
      <w:del w:id="50" w:author="傻蛋" w:date="2018-09-08T13:17:00Z">
        <w:r w:rsidR="00B365F7" w:rsidRPr="006F10E8" w:rsidDel="006E7546">
          <w:rPr>
            <w:rFonts w:asciiTheme="minorEastAsia" w:hAnsiTheme="minorEastAsia" w:hint="eastAsia"/>
          </w:rPr>
          <w:delText>1</w:delText>
        </w:r>
        <w:r w:rsidR="00B365F7" w:rsidRPr="006F10E8" w:rsidDel="006E7546">
          <w:rPr>
            <w:rFonts w:asciiTheme="minorEastAsia" w:hAnsiTheme="minorEastAsia"/>
          </w:rPr>
          <w:delText>0只</w:delText>
        </w:r>
      </w:del>
      <w:r w:rsidR="00B365F7" w:rsidRPr="006F10E8">
        <w:rPr>
          <w:rFonts w:asciiTheme="minorEastAsia" w:hAnsiTheme="minorEastAsia" w:hint="eastAsia"/>
        </w:rPr>
        <w:t>股票池中，则全部清仓</w:t>
      </w:r>
      <w:r w:rsidR="003D2136" w:rsidRPr="006F10E8">
        <w:rPr>
          <w:rFonts w:asciiTheme="minorEastAsia" w:hAnsiTheme="minorEastAsia" w:hint="eastAsia"/>
        </w:rPr>
        <w:t>，如果没有持有，则开始建仓。</w:t>
      </w:r>
      <w:r w:rsidR="00B365F7" w:rsidRPr="006F10E8">
        <w:rPr>
          <w:rFonts w:asciiTheme="minorEastAsia" w:hAnsiTheme="minorEastAsia" w:hint="eastAsia"/>
        </w:rPr>
        <w:t>以上，仍然依据</w:t>
      </w:r>
      <w:r w:rsidR="00B365F7" w:rsidRPr="006F10E8">
        <w:rPr>
          <w:rFonts w:asciiTheme="minorEastAsia" w:hAnsiTheme="minorEastAsia"/>
        </w:rPr>
        <w:t>马科维兹投资组合最优化理论寻找最优投资比例</w:t>
      </w:r>
      <w:r w:rsidR="003D2136" w:rsidRPr="006F10E8">
        <w:rPr>
          <w:rFonts w:asciiTheme="minorEastAsia" w:hAnsiTheme="minorEastAsia" w:hint="eastAsia"/>
        </w:rPr>
        <w:t>。</w:t>
      </w:r>
      <w:r w:rsidR="00C96D83">
        <w:rPr>
          <w:rFonts w:asciiTheme="minorEastAsia" w:hAnsiTheme="minorEastAsia" w:hint="eastAsia"/>
        </w:rPr>
        <w:t>依据仓位设置规则乘以仓位系数进行仓位调整进行投资。</w:t>
      </w:r>
    </w:p>
    <w:p w14:paraId="4B142759" w14:textId="7105CDCD" w:rsidR="00AB7026" w:rsidRPr="006F10E8" w:rsidRDefault="00AB7026" w:rsidP="00374D51">
      <w:pPr>
        <w:pStyle w:val="a3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.2.2 收盘价卖出</w:t>
      </w:r>
    </w:p>
    <w:p w14:paraId="06B5180E" w14:textId="77777777" w:rsidR="00AB7026" w:rsidRDefault="00B365F7" w:rsidP="005513B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C96D83">
        <w:rPr>
          <w:rFonts w:asciiTheme="minorEastAsia" w:hAnsiTheme="minorEastAsia"/>
        </w:rPr>
        <w:t>仓位设置</w:t>
      </w:r>
      <w:r w:rsidR="00374D51" w:rsidRPr="00C96D83">
        <w:rPr>
          <w:rFonts w:asciiTheme="minorEastAsia" w:hAnsiTheme="minorEastAsia" w:hint="eastAsia"/>
        </w:rPr>
        <w:t>：</w:t>
      </w:r>
    </w:p>
    <w:p w14:paraId="6428826B" w14:textId="69602419" w:rsidR="00B365F7" w:rsidRDefault="00374D51" w:rsidP="00AB7026">
      <w:pPr>
        <w:pStyle w:val="a3"/>
        <w:ind w:left="480" w:firstLineChars="0" w:firstLine="0"/>
        <w:rPr>
          <w:rFonts w:asciiTheme="minorEastAsia" w:hAnsiTheme="minorEastAsia"/>
        </w:rPr>
      </w:pPr>
      <w:r w:rsidRPr="00C96D83">
        <w:rPr>
          <w:rFonts w:asciiTheme="minorEastAsia" w:hAnsiTheme="minorEastAsia" w:hint="eastAsia"/>
        </w:rPr>
        <w:t>将预测的</w:t>
      </w:r>
      <w:del w:id="51" w:author="傻蛋" w:date="2018-09-08T13:17:00Z">
        <w:r w:rsidRPr="00C96D83" w:rsidDel="006E7546">
          <w:rPr>
            <w:rFonts w:asciiTheme="minorEastAsia" w:hAnsiTheme="minorEastAsia" w:hint="eastAsia"/>
          </w:rPr>
          <w:delText>10</w:delText>
        </w:r>
        <w:r w:rsidR="00C96D83" w:rsidDel="006E7546">
          <w:rPr>
            <w:rFonts w:asciiTheme="minorEastAsia" w:hAnsiTheme="minorEastAsia" w:hint="eastAsia"/>
          </w:rPr>
          <w:delText>只股票</w:delText>
        </w:r>
      </w:del>
      <w:ins w:id="52" w:author="傻蛋" w:date="2018-09-08T13:34:00Z">
        <w:r w:rsidR="00B57AC2">
          <w:rPr>
            <w:rFonts w:asciiTheme="minorEastAsia" w:hAnsiTheme="minorEastAsia" w:hint="eastAsia"/>
          </w:rPr>
          <w:t>A</w:t>
        </w:r>
      </w:ins>
      <w:ins w:id="53" w:author="傻蛋" w:date="2018-09-08T13:17:00Z">
        <w:r w:rsidR="006E7546">
          <w:rPr>
            <w:rFonts w:asciiTheme="minorEastAsia" w:hAnsiTheme="minorEastAsia" w:hint="eastAsia"/>
          </w:rPr>
          <w:t>类股票池</w:t>
        </w:r>
      </w:ins>
      <w:r w:rsidR="00C96D83">
        <w:rPr>
          <w:rFonts w:asciiTheme="minorEastAsia" w:hAnsiTheme="minorEastAsia"/>
        </w:rPr>
        <w:t>按照每一个季度的最优比例构造成一个虚拟的投资组合</w:t>
      </w:r>
      <w:r w:rsidR="00C96D83">
        <w:rPr>
          <w:rFonts w:asciiTheme="minorEastAsia" w:hAnsiTheme="minorEastAsia" w:hint="eastAsia"/>
        </w:rPr>
        <w:t>，然后根据该投资组合在该季度前的业绩表现应用</w:t>
      </w:r>
      <w:r w:rsidR="00C96D83">
        <w:rPr>
          <w:rFonts w:asciiTheme="minorEastAsia" w:hAnsiTheme="minorEastAsia"/>
        </w:rPr>
        <w:t>CAPM模型测算其阿尔法</w:t>
      </w:r>
      <w:r w:rsidR="00C96D83">
        <w:rPr>
          <w:rFonts w:asciiTheme="minorEastAsia" w:hAnsiTheme="minorEastAsia" w:hint="eastAsia"/>
        </w:rPr>
        <w:t>。</w:t>
      </w:r>
      <w:r w:rsidR="00C96D83">
        <w:rPr>
          <w:rFonts w:asciiTheme="minorEastAsia" w:hAnsiTheme="minorEastAsia"/>
        </w:rPr>
        <w:t>若其α大于10</w:t>
      </w:r>
      <w:r w:rsidR="00C96D83">
        <w:rPr>
          <w:rFonts w:asciiTheme="minorEastAsia" w:hAnsiTheme="minorEastAsia" w:hint="eastAsia"/>
        </w:rPr>
        <w:t>%，则给予仓位系数0</w:t>
      </w:r>
      <w:r w:rsidR="00C96D83">
        <w:rPr>
          <w:rFonts w:asciiTheme="minorEastAsia" w:hAnsiTheme="minorEastAsia"/>
        </w:rPr>
        <w:t>.9</w:t>
      </w:r>
      <w:r w:rsidR="00C96D83">
        <w:rPr>
          <w:rFonts w:asciiTheme="minorEastAsia" w:hAnsiTheme="minorEastAsia" w:hint="eastAsia"/>
        </w:rPr>
        <w:t>；</w:t>
      </w:r>
      <w:r w:rsidR="00C96D83">
        <w:rPr>
          <w:rFonts w:asciiTheme="minorEastAsia" w:hAnsiTheme="minorEastAsia"/>
        </w:rPr>
        <w:t>若α大于</w:t>
      </w:r>
      <w:r w:rsidR="00C96D83">
        <w:rPr>
          <w:rFonts w:asciiTheme="minorEastAsia" w:hAnsiTheme="minorEastAsia" w:hint="eastAsia"/>
        </w:rPr>
        <w:t>5%小于</w:t>
      </w:r>
      <w:r w:rsidR="00C96D83">
        <w:rPr>
          <w:rFonts w:asciiTheme="minorEastAsia" w:hAnsiTheme="minorEastAsia"/>
        </w:rPr>
        <w:t>8</w:t>
      </w:r>
      <w:r w:rsidR="00C96D83">
        <w:rPr>
          <w:rFonts w:asciiTheme="minorEastAsia" w:hAnsiTheme="minorEastAsia" w:hint="eastAsia"/>
        </w:rPr>
        <w:t>%，</w:t>
      </w:r>
      <w:r w:rsidR="00C96D83">
        <w:rPr>
          <w:rFonts w:asciiTheme="minorEastAsia" w:hAnsiTheme="minorEastAsia"/>
        </w:rPr>
        <w:t>给予</w:t>
      </w:r>
      <w:r w:rsidR="00C96D83">
        <w:rPr>
          <w:rFonts w:asciiTheme="minorEastAsia" w:hAnsiTheme="minorEastAsia" w:hint="eastAsia"/>
        </w:rPr>
        <w:t>仓位系数0</w:t>
      </w:r>
      <w:r w:rsidR="00C96D83">
        <w:rPr>
          <w:rFonts w:asciiTheme="minorEastAsia" w:hAnsiTheme="minorEastAsia"/>
        </w:rPr>
        <w:t>.8</w:t>
      </w:r>
      <w:r w:rsidR="00C96D83">
        <w:rPr>
          <w:rFonts w:asciiTheme="minorEastAsia" w:hAnsiTheme="minorEastAsia" w:hint="eastAsia"/>
        </w:rPr>
        <w:t>；</w:t>
      </w:r>
      <w:r w:rsidR="00C96D83">
        <w:rPr>
          <w:rFonts w:asciiTheme="minorEastAsia" w:hAnsiTheme="minorEastAsia"/>
        </w:rPr>
        <w:t>若大于</w:t>
      </w:r>
      <w:r w:rsidR="00C96D83">
        <w:rPr>
          <w:rFonts w:asciiTheme="minorEastAsia" w:hAnsiTheme="minorEastAsia" w:hint="eastAsia"/>
        </w:rPr>
        <w:t>0小于5%，给予仓位系数0</w:t>
      </w:r>
      <w:r w:rsidR="00C96D83">
        <w:rPr>
          <w:rFonts w:asciiTheme="minorEastAsia" w:hAnsiTheme="minorEastAsia"/>
        </w:rPr>
        <w:t>.7</w:t>
      </w:r>
      <w:r w:rsidR="00C96D83">
        <w:rPr>
          <w:rFonts w:asciiTheme="minorEastAsia" w:hAnsiTheme="minorEastAsia" w:hint="eastAsia"/>
        </w:rPr>
        <w:t>；若大于-</w:t>
      </w:r>
      <w:r w:rsidR="00C96D83">
        <w:rPr>
          <w:rFonts w:asciiTheme="minorEastAsia" w:hAnsiTheme="minorEastAsia"/>
        </w:rPr>
        <w:t>5</w:t>
      </w:r>
      <w:r w:rsidR="00C96D83">
        <w:rPr>
          <w:rFonts w:asciiTheme="minorEastAsia" w:hAnsiTheme="minorEastAsia" w:hint="eastAsia"/>
        </w:rPr>
        <w:t>%</w:t>
      </w:r>
      <w:r w:rsidR="00C96D83">
        <w:rPr>
          <w:rFonts w:asciiTheme="minorEastAsia" w:hAnsiTheme="minorEastAsia"/>
        </w:rPr>
        <w:t>小于</w:t>
      </w:r>
      <w:r w:rsidR="00C96D83">
        <w:rPr>
          <w:rFonts w:asciiTheme="minorEastAsia" w:hAnsiTheme="minorEastAsia" w:hint="eastAsia"/>
        </w:rPr>
        <w:t>0，给予仓位系数0</w:t>
      </w:r>
      <w:r w:rsidR="00C96D83">
        <w:rPr>
          <w:rFonts w:asciiTheme="minorEastAsia" w:hAnsiTheme="minorEastAsia"/>
        </w:rPr>
        <w:t>.6</w:t>
      </w:r>
      <w:r w:rsidR="00C96D83">
        <w:rPr>
          <w:rFonts w:asciiTheme="minorEastAsia" w:hAnsiTheme="minorEastAsia" w:hint="eastAsia"/>
        </w:rPr>
        <w:t>，</w:t>
      </w:r>
      <w:r w:rsidR="00C96D83">
        <w:rPr>
          <w:rFonts w:asciiTheme="minorEastAsia" w:hAnsiTheme="minorEastAsia"/>
        </w:rPr>
        <w:t>若小于</w:t>
      </w:r>
      <w:r w:rsidR="00C96D83">
        <w:rPr>
          <w:rFonts w:asciiTheme="minorEastAsia" w:hAnsiTheme="minorEastAsia" w:hint="eastAsia"/>
        </w:rPr>
        <w:t>-</w:t>
      </w:r>
      <w:r w:rsidR="00C96D83">
        <w:rPr>
          <w:rFonts w:asciiTheme="minorEastAsia" w:hAnsiTheme="minorEastAsia"/>
        </w:rPr>
        <w:t>5%,给予</w:t>
      </w:r>
      <w:r w:rsidR="00C96D83">
        <w:rPr>
          <w:rFonts w:asciiTheme="minorEastAsia" w:hAnsiTheme="minorEastAsia" w:hint="eastAsia"/>
        </w:rPr>
        <w:t>仓位系数0</w:t>
      </w:r>
      <w:r w:rsidR="00C96D83">
        <w:rPr>
          <w:rFonts w:asciiTheme="minorEastAsia" w:hAnsiTheme="minorEastAsia"/>
        </w:rPr>
        <w:t>.5</w:t>
      </w:r>
      <w:r w:rsidR="00C96D83">
        <w:rPr>
          <w:rFonts w:asciiTheme="minorEastAsia" w:hAnsiTheme="minorEastAsia" w:hint="eastAsia"/>
        </w:rPr>
        <w:t>。</w:t>
      </w:r>
    </w:p>
    <w:p w14:paraId="7EC9AFF7" w14:textId="77777777" w:rsidR="00AB7026" w:rsidRDefault="00675619" w:rsidP="005513BC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套保设置</w:t>
      </w:r>
      <w:r>
        <w:rPr>
          <w:rFonts w:asciiTheme="minorEastAsia" w:hAnsiTheme="minorEastAsia" w:hint="eastAsia"/>
        </w:rPr>
        <w:t>：</w:t>
      </w:r>
    </w:p>
    <w:p w14:paraId="56D3D4C7" w14:textId="1A838F1C" w:rsidR="00675619" w:rsidRDefault="00675619" w:rsidP="00AB7026">
      <w:pPr>
        <w:pStyle w:val="a3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依据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只股票的投资组合贝塔值，卖出对应仓位的沪深3</w:t>
      </w:r>
      <w:r>
        <w:rPr>
          <w:rFonts w:asciiTheme="minorEastAsia" w:hAnsiTheme="minorEastAsia"/>
        </w:rPr>
        <w:t>00指数期货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进行套保</w:t>
      </w:r>
      <w:r>
        <w:rPr>
          <w:rFonts w:asciiTheme="minorEastAsia" w:hAnsiTheme="minorEastAsia" w:hint="eastAsia"/>
        </w:rPr>
        <w:t>。</w:t>
      </w:r>
      <w:ins w:id="54" w:author="傻蛋" w:date="2018-09-08T13:38:00Z">
        <w:r w:rsidR="00B57AC2">
          <w:rPr>
            <w:rFonts w:asciiTheme="minorEastAsia" w:hAnsiTheme="minorEastAsia" w:hint="eastAsia"/>
          </w:rPr>
          <w:t>每一季度将所有期货头寸全部清仓。</w:t>
        </w:r>
      </w:ins>
    </w:p>
    <w:p w14:paraId="47658181" w14:textId="77777777" w:rsidR="00AB7026" w:rsidRDefault="00AB7026" w:rsidP="00AB702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剩余资金配置：</w:t>
      </w:r>
    </w:p>
    <w:p w14:paraId="28F3D4D5" w14:textId="1C260F4D" w:rsidR="00C96D83" w:rsidRDefault="00C96D83" w:rsidP="00AB7026">
      <w:pPr>
        <w:pStyle w:val="a3"/>
        <w:ind w:left="480" w:firstLineChars="0" w:firstLine="0"/>
        <w:rPr>
          <w:ins w:id="55" w:author="傻蛋" w:date="2018-09-08T13:43:00Z"/>
          <w:rFonts w:asciiTheme="minorEastAsia" w:hAnsiTheme="minorEastAsia"/>
        </w:rPr>
      </w:pPr>
      <w:r w:rsidRPr="00AB7026">
        <w:rPr>
          <w:rFonts w:asciiTheme="minorEastAsia" w:hAnsiTheme="minorEastAsia"/>
        </w:rPr>
        <w:t>每个季度的仓位剩余资金用于投资</w:t>
      </w:r>
      <w:r w:rsidRPr="00AB7026">
        <w:rPr>
          <w:rFonts w:asciiTheme="minorEastAsia" w:hAnsiTheme="minorEastAsia" w:hint="eastAsia"/>
        </w:rPr>
        <w:t>3个月国债。</w:t>
      </w:r>
    </w:p>
    <w:p w14:paraId="015ABA18" w14:textId="45E6FCD3" w:rsidR="00134CFE" w:rsidRPr="007232FF" w:rsidRDefault="00134CFE" w:rsidP="007232FF">
      <w:pPr>
        <w:pStyle w:val="a3"/>
        <w:numPr>
          <w:ilvl w:val="1"/>
          <w:numId w:val="1"/>
        </w:numPr>
        <w:ind w:firstLineChars="0"/>
        <w:rPr>
          <w:ins w:id="56" w:author="傻蛋" w:date="2018-09-08T13:43:00Z"/>
          <w:rFonts w:asciiTheme="minorEastAsia" w:hAnsiTheme="minorEastAsia"/>
        </w:rPr>
      </w:pPr>
      <w:ins w:id="57" w:author="傻蛋" w:date="2018-09-08T13:43:00Z">
        <w:r w:rsidRPr="007232FF">
          <w:rPr>
            <w:rFonts w:asciiTheme="minorEastAsia" w:hAnsiTheme="minorEastAsia"/>
          </w:rPr>
          <w:t>止损设置</w:t>
        </w:r>
      </w:ins>
    </w:p>
    <w:p w14:paraId="4FF0046F" w14:textId="3CC31F27" w:rsidR="00134CFE" w:rsidRDefault="00134CFE" w:rsidP="00134CFE">
      <w:pPr>
        <w:pStyle w:val="a3"/>
        <w:ind w:left="480" w:firstLineChars="0" w:firstLine="0"/>
        <w:rPr>
          <w:ins w:id="58" w:author="傻蛋" w:date="2018-09-08T13:45:00Z"/>
          <w:rFonts w:asciiTheme="minorEastAsia" w:hAnsiTheme="minorEastAsia"/>
        </w:rPr>
      </w:pPr>
      <w:ins w:id="59" w:author="傻蛋" w:date="2018-09-08T13:43:00Z">
        <w:r>
          <w:rPr>
            <w:rFonts w:asciiTheme="minorEastAsia" w:hAnsiTheme="minorEastAsia"/>
          </w:rPr>
          <w:t>若单只股票买入亏损超过</w:t>
        </w:r>
      </w:ins>
      <w:ins w:id="60" w:author="傻蛋" w:date="2018-09-08T13:44:00Z">
        <w:r>
          <w:rPr>
            <w:rFonts w:asciiTheme="minorEastAsia" w:hAnsiTheme="minorEastAsia" w:hint="eastAsia"/>
          </w:rPr>
          <w:t>1</w:t>
        </w:r>
        <w:r>
          <w:rPr>
            <w:rFonts w:asciiTheme="minorEastAsia" w:hAnsiTheme="minorEastAsia"/>
          </w:rPr>
          <w:t>0</w:t>
        </w:r>
        <w:r>
          <w:rPr>
            <w:rFonts w:asciiTheme="minorEastAsia" w:hAnsiTheme="minorEastAsia" w:hint="eastAsia"/>
          </w:rPr>
          <w:t>%，</w:t>
        </w:r>
        <w:r>
          <w:rPr>
            <w:rFonts w:asciiTheme="minorEastAsia" w:hAnsiTheme="minorEastAsia"/>
          </w:rPr>
          <w:t>则进行该股票清仓</w:t>
        </w:r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同时利用马科维兹最优化理论进行仓位分配更新</w:t>
        </w:r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重新在当时进行</w:t>
        </w:r>
      </w:ins>
      <w:ins w:id="61" w:author="傻蛋" w:date="2018-09-08T13:45:00Z">
        <w:r>
          <w:rPr>
            <w:rFonts w:asciiTheme="minorEastAsia" w:hAnsiTheme="minorEastAsia"/>
          </w:rPr>
          <w:t>仓位更新操作</w:t>
        </w:r>
        <w:r>
          <w:rPr>
            <w:rFonts w:asciiTheme="minorEastAsia" w:hAnsiTheme="minorEastAsia" w:hint="eastAsia"/>
          </w:rPr>
          <w:t>，同样的期货也进行相应的套保更新。</w:t>
        </w:r>
      </w:ins>
    </w:p>
    <w:p w14:paraId="248EFD8D" w14:textId="3AA960CA" w:rsidR="00134CFE" w:rsidRPr="007232FF" w:rsidRDefault="00134CFE" w:rsidP="007232FF">
      <w:pPr>
        <w:pStyle w:val="a3"/>
        <w:numPr>
          <w:ilvl w:val="1"/>
          <w:numId w:val="1"/>
        </w:numPr>
        <w:ind w:firstLineChars="0"/>
        <w:rPr>
          <w:ins w:id="62" w:author="傻蛋" w:date="2018-09-08T13:45:00Z"/>
          <w:rFonts w:asciiTheme="minorEastAsia" w:hAnsiTheme="minorEastAsia"/>
        </w:rPr>
      </w:pPr>
      <w:ins w:id="63" w:author="傻蛋" w:date="2018-09-08T13:45:00Z">
        <w:r w:rsidRPr="007232FF">
          <w:rPr>
            <w:rFonts w:asciiTheme="minorEastAsia" w:hAnsiTheme="minorEastAsia"/>
          </w:rPr>
          <w:t>系统</w:t>
        </w:r>
      </w:ins>
      <w:ins w:id="64" w:author="傻蛋" w:date="2018-09-08T14:01:00Z">
        <w:r w:rsidR="007232FF">
          <w:rPr>
            <w:rFonts w:asciiTheme="minorEastAsia" w:hAnsiTheme="minorEastAsia"/>
          </w:rPr>
          <w:t>暴跌</w:t>
        </w:r>
      </w:ins>
      <w:ins w:id="65" w:author="傻蛋" w:date="2018-09-08T13:45:00Z">
        <w:r w:rsidRPr="007232FF">
          <w:rPr>
            <w:rFonts w:asciiTheme="minorEastAsia" w:hAnsiTheme="minorEastAsia"/>
          </w:rPr>
          <w:t>应急机制</w:t>
        </w:r>
      </w:ins>
    </w:p>
    <w:p w14:paraId="4A77A8CD" w14:textId="195023C7" w:rsidR="00134CFE" w:rsidRPr="007232FF" w:rsidRDefault="00134CFE" w:rsidP="007232FF">
      <w:pPr>
        <w:pStyle w:val="a3"/>
        <w:ind w:left="480" w:firstLineChars="0" w:firstLine="0"/>
        <w:rPr>
          <w:rFonts w:asciiTheme="minorEastAsia" w:hAnsiTheme="minorEastAsia"/>
        </w:rPr>
      </w:pPr>
      <w:ins w:id="66" w:author="傻蛋" w:date="2018-09-08T13:45:00Z">
        <w:r>
          <w:rPr>
            <w:rFonts w:asciiTheme="minorEastAsia" w:hAnsiTheme="minorEastAsia"/>
          </w:rPr>
          <w:t>若当日整个资金仓位亏损</w:t>
        </w:r>
      </w:ins>
      <w:ins w:id="67" w:author="傻蛋" w:date="2018-09-08T13:46:00Z">
        <w:r>
          <w:rPr>
            <w:rFonts w:asciiTheme="minorEastAsia" w:hAnsiTheme="minorEastAsia"/>
          </w:rPr>
          <w:t>超过</w:t>
        </w:r>
        <w:r>
          <w:rPr>
            <w:rFonts w:asciiTheme="minorEastAsia" w:hAnsiTheme="minorEastAsia" w:hint="eastAsia"/>
          </w:rPr>
          <w:t>3</w:t>
        </w:r>
        <w:r>
          <w:rPr>
            <w:rFonts w:asciiTheme="minorEastAsia" w:hAnsiTheme="minorEastAsia"/>
          </w:rPr>
          <w:t>%,全部清仓</w:t>
        </w:r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并空仓</w:t>
        </w:r>
      </w:ins>
      <w:ins w:id="68" w:author="傻蛋" w:date="2018-09-08T14:01:00Z">
        <w:r w:rsidR="007232FF">
          <w:rPr>
            <w:rFonts w:asciiTheme="minorEastAsia" w:hAnsiTheme="minorEastAsia"/>
          </w:rPr>
          <w:t>1</w:t>
        </w:r>
        <w:r w:rsidR="007232FF">
          <w:rPr>
            <w:rFonts w:asciiTheme="minorEastAsia" w:hAnsiTheme="minorEastAsia" w:hint="eastAsia"/>
          </w:rPr>
          <w:t>个月</w:t>
        </w:r>
      </w:ins>
      <w:ins w:id="69" w:author="傻蛋" w:date="2018-09-08T13:46:00Z">
        <w:r w:rsidR="007232FF">
          <w:rPr>
            <w:rFonts w:asciiTheme="minorEastAsia" w:hAnsiTheme="minorEastAsia" w:hint="eastAsia"/>
          </w:rPr>
          <w:t>，一</w:t>
        </w:r>
      </w:ins>
      <w:ins w:id="70" w:author="傻蛋" w:date="2018-09-08T14:01:00Z">
        <w:r w:rsidR="007232FF">
          <w:rPr>
            <w:rFonts w:asciiTheme="minorEastAsia" w:hAnsiTheme="minorEastAsia" w:hint="eastAsia"/>
          </w:rPr>
          <w:t>个月</w:t>
        </w:r>
      </w:ins>
      <w:ins w:id="71" w:author="傻蛋" w:date="2018-09-08T13:46:00Z">
        <w:r>
          <w:rPr>
            <w:rFonts w:asciiTheme="minorEastAsia" w:hAnsiTheme="minorEastAsia" w:hint="eastAsia"/>
          </w:rPr>
          <w:t>后重新启动交易机制</w:t>
        </w:r>
      </w:ins>
      <w:ins w:id="72" w:author="傻蛋" w:date="2018-09-08T13:47:00Z">
        <w:r>
          <w:rPr>
            <w:rFonts w:asciiTheme="minorEastAsia" w:hAnsiTheme="minorEastAsia" w:hint="eastAsia"/>
          </w:rPr>
          <w:t>，但是策略轮转周期仍然以季度为周期</w:t>
        </w:r>
      </w:ins>
      <w:ins w:id="73" w:author="傻蛋" w:date="2018-09-08T13:46:00Z">
        <w:r>
          <w:rPr>
            <w:rFonts w:asciiTheme="minorEastAsia" w:hAnsiTheme="minorEastAsia" w:hint="eastAsia"/>
          </w:rPr>
          <w:t>。</w:t>
        </w:r>
      </w:ins>
      <w:ins w:id="74" w:author="傻蛋" w:date="2018-09-08T14:01:00Z">
        <w:r w:rsidR="007232FF">
          <w:rPr>
            <w:rFonts w:asciiTheme="minorEastAsia" w:hAnsiTheme="minorEastAsia" w:hint="eastAsia"/>
          </w:rPr>
          <w:t>即固定</w:t>
        </w:r>
      </w:ins>
      <w:ins w:id="75" w:author="傻蛋" w:date="2018-09-08T14:02:00Z">
        <w:r w:rsidR="007232FF">
          <w:rPr>
            <w:rFonts w:asciiTheme="minorEastAsia" w:hAnsiTheme="minorEastAsia" w:hint="eastAsia"/>
          </w:rPr>
          <w:t>3、6、</w:t>
        </w:r>
        <w:r w:rsidR="007232FF">
          <w:rPr>
            <w:rFonts w:asciiTheme="minorEastAsia" w:hAnsiTheme="minorEastAsia"/>
          </w:rPr>
          <w:t>9</w:t>
        </w:r>
        <w:r w:rsidR="007232FF">
          <w:rPr>
            <w:rFonts w:asciiTheme="minorEastAsia" w:hAnsiTheme="minorEastAsia" w:hint="eastAsia"/>
          </w:rPr>
          <w:t>、1</w:t>
        </w:r>
        <w:r w:rsidR="007232FF">
          <w:rPr>
            <w:rFonts w:asciiTheme="minorEastAsia" w:hAnsiTheme="minorEastAsia"/>
          </w:rPr>
          <w:t>2月进行股票池更新操作</w:t>
        </w:r>
        <w:r w:rsidR="007232FF">
          <w:rPr>
            <w:rFonts w:asciiTheme="minorEastAsia" w:hAnsiTheme="minorEastAsia" w:hint="eastAsia"/>
          </w:rPr>
          <w:t>。</w:t>
        </w:r>
      </w:ins>
    </w:p>
    <w:p w14:paraId="130FD24E" w14:textId="77777777" w:rsidR="00C96D83" w:rsidRPr="007232FF" w:rsidRDefault="00C96D83" w:rsidP="00C96D83">
      <w:pPr>
        <w:rPr>
          <w:rFonts w:asciiTheme="minorEastAsia" w:hAnsiTheme="minorEastAsia"/>
        </w:rPr>
      </w:pPr>
    </w:p>
    <w:p w14:paraId="7B25C3DA" w14:textId="178D0062" w:rsidR="00AB7026" w:rsidRDefault="00134CFE" w:rsidP="007232FF">
      <w:pPr>
        <w:pStyle w:val="a3"/>
        <w:numPr>
          <w:ilvl w:val="0"/>
          <w:numId w:val="1"/>
        </w:numPr>
        <w:ind w:firstLineChars="0"/>
        <w:rPr>
          <w:ins w:id="76" w:author="傻蛋" w:date="2018-09-08T13:50:00Z"/>
          <w:rFonts w:asciiTheme="minorEastAsia" w:hAnsiTheme="minorEastAsia"/>
        </w:rPr>
      </w:pPr>
      <w:ins w:id="77" w:author="傻蛋" w:date="2018-09-08T13:50:00Z">
        <w:r>
          <w:rPr>
            <w:rFonts w:asciiTheme="minorEastAsia" w:hAnsiTheme="minorEastAsia" w:hint="eastAsia"/>
          </w:rPr>
          <w:t>风格轮转因子</w:t>
        </w:r>
      </w:ins>
    </w:p>
    <w:p w14:paraId="4AB0EB86" w14:textId="022689A9" w:rsidR="00134CFE" w:rsidRDefault="00134CFE">
      <w:pPr>
        <w:pStyle w:val="a3"/>
        <w:ind w:left="360" w:firstLineChars="0" w:firstLine="0"/>
        <w:rPr>
          <w:ins w:id="78" w:author="傻蛋" w:date="2018-09-08T13:55:00Z"/>
          <w:rFonts w:asciiTheme="minorEastAsia" w:hAnsiTheme="minorEastAsia"/>
        </w:rPr>
        <w:pPrChange w:id="79" w:author="傻蛋" w:date="2018-09-08T14:02:00Z">
          <w:pPr>
            <w:pStyle w:val="a3"/>
            <w:ind w:left="360"/>
          </w:pPr>
        </w:pPrChange>
      </w:pPr>
      <w:ins w:id="80" w:author="傻蛋" w:date="2018-09-08T13:51:00Z">
        <w:r>
          <w:rPr>
            <w:rFonts w:asciiTheme="minorEastAsia" w:hAnsiTheme="minorEastAsia" w:hint="eastAsia"/>
          </w:rPr>
          <w:lastRenderedPageBreak/>
          <w:t>针对风格轮动，通过</w:t>
        </w:r>
      </w:ins>
      <w:ins w:id="81" w:author="傻蛋" w:date="2018-09-08T13:50:00Z">
        <w:r w:rsidRPr="007232FF">
          <w:rPr>
            <w:rFonts w:asciiTheme="minorEastAsia" w:hAnsiTheme="minorEastAsia" w:hint="eastAsia"/>
          </w:rPr>
          <w:t>制定了一个比较简单的指标：</w:t>
        </w:r>
      </w:ins>
      <w:ins w:id="82" w:author="傻蛋" w:date="2018-09-08T13:54:00Z">
        <w:r w:rsidR="007232FF">
          <w:rPr>
            <w:rFonts w:asciiTheme="minorEastAsia" w:hAnsiTheme="minorEastAsia" w:hint="eastAsia"/>
          </w:rPr>
          <w:t>成交量指标</w:t>
        </w:r>
      </w:ins>
      <w:ins w:id="83" w:author="傻蛋" w:date="2018-09-08T13:50:00Z">
        <w:r w:rsidRPr="007232FF">
          <w:rPr>
            <w:rFonts w:asciiTheme="minorEastAsia" w:hAnsiTheme="minorEastAsia" w:hint="eastAsia"/>
          </w:rPr>
          <w:t>，来度量整个市场的状态，</w:t>
        </w:r>
        <w:r w:rsidRPr="00134CFE">
          <w:rPr>
            <w:rFonts w:asciiTheme="minorEastAsia" w:hAnsiTheme="minorEastAsia" w:hint="eastAsia"/>
          </w:rPr>
          <w:t>以判断市场</w:t>
        </w:r>
      </w:ins>
      <w:ins w:id="84" w:author="傻蛋" w:date="2018-09-08T13:52:00Z">
        <w:r>
          <w:rPr>
            <w:rFonts w:asciiTheme="minorEastAsia" w:hAnsiTheme="minorEastAsia" w:hint="eastAsia"/>
          </w:rPr>
          <w:t>牛熊</w:t>
        </w:r>
      </w:ins>
      <w:ins w:id="85" w:author="傻蛋" w:date="2018-09-08T13:50:00Z">
        <w:r w:rsidRPr="007232FF">
          <w:rPr>
            <w:rFonts w:asciiTheme="minorEastAsia" w:hAnsiTheme="minorEastAsia" w:hint="eastAsia"/>
          </w:rPr>
          <w:t>属性</w:t>
        </w:r>
      </w:ins>
      <w:ins w:id="86" w:author="傻蛋" w:date="2018-09-08T13:52:00Z">
        <w:r>
          <w:rPr>
            <w:rFonts w:asciiTheme="minorEastAsia" w:hAnsiTheme="minorEastAsia" w:hint="eastAsia"/>
          </w:rPr>
          <w:t>。</w:t>
        </w:r>
      </w:ins>
    </w:p>
    <w:p w14:paraId="1B7BC5A7" w14:textId="779408C6" w:rsidR="007232FF" w:rsidRDefault="007232FF" w:rsidP="007232FF">
      <w:pPr>
        <w:pStyle w:val="a3"/>
        <w:ind w:left="360"/>
        <w:rPr>
          <w:ins w:id="87" w:author="傻蛋" w:date="2018-09-08T13:57:00Z"/>
          <w:rFonts w:asciiTheme="minorEastAsia" w:hAnsiTheme="minorEastAsia"/>
        </w:rPr>
      </w:pPr>
      <w:ins w:id="88" w:author="傻蛋" w:date="2018-09-08T13:55:00Z">
        <w:r>
          <w:rPr>
            <w:rFonts w:asciiTheme="minorEastAsia" w:hAnsiTheme="minorEastAsia"/>
          </w:rPr>
          <w:t>将每个月的成交量作为一个因子</w:t>
        </w:r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若上一个月的沪深</w:t>
        </w:r>
        <w:r>
          <w:rPr>
            <w:rFonts w:asciiTheme="minorEastAsia" w:hAnsiTheme="minorEastAsia" w:hint="eastAsia"/>
          </w:rPr>
          <w:t>3</w:t>
        </w:r>
        <w:r>
          <w:rPr>
            <w:rFonts w:asciiTheme="minorEastAsia" w:hAnsiTheme="minorEastAsia"/>
          </w:rPr>
          <w:t>00月成交量大于过去一年沪深</w:t>
        </w:r>
        <w:r>
          <w:rPr>
            <w:rFonts w:asciiTheme="minorEastAsia" w:hAnsiTheme="minorEastAsia" w:hint="eastAsia"/>
          </w:rPr>
          <w:t>3</w:t>
        </w:r>
        <w:r>
          <w:rPr>
            <w:rFonts w:asciiTheme="minorEastAsia" w:hAnsiTheme="minorEastAsia"/>
          </w:rPr>
          <w:t>00的</w:t>
        </w:r>
      </w:ins>
      <w:ins w:id="89" w:author="傻蛋" w:date="2018-09-08T13:56:00Z">
        <w:r>
          <w:rPr>
            <w:rFonts w:asciiTheme="minorEastAsia" w:hAnsiTheme="minorEastAsia"/>
          </w:rPr>
          <w:t>月平均成交量</w:t>
        </w:r>
      </w:ins>
      <w:ins w:id="90" w:author="傻蛋" w:date="2018-09-08T13:57:00Z">
        <w:r>
          <w:rPr>
            <w:rFonts w:asciiTheme="minorEastAsia" w:hAnsiTheme="minorEastAsia"/>
          </w:rPr>
          <w:t>的1.</w:t>
        </w:r>
      </w:ins>
      <w:ins w:id="91" w:author="傻蛋" w:date="2018-09-08T13:58:00Z">
        <w:r>
          <w:rPr>
            <w:rFonts w:asciiTheme="minorEastAsia" w:hAnsiTheme="minorEastAsia"/>
          </w:rPr>
          <w:t>2倍范围区间</w:t>
        </w:r>
      </w:ins>
      <w:ins w:id="92" w:author="傻蛋" w:date="2018-09-08T13:56:00Z"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则判断为牛市</w:t>
        </w:r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采取</w:t>
        </w:r>
      </w:ins>
      <w:ins w:id="93" w:author="傻蛋" w:date="2018-09-08T14:03:00Z">
        <w:r w:rsidR="00B22190">
          <w:rPr>
            <w:rFonts w:asciiTheme="minorEastAsia" w:hAnsiTheme="minorEastAsia" w:hint="eastAsia"/>
          </w:rPr>
          <w:t>季</w:t>
        </w:r>
        <w:r w:rsidR="00B22190">
          <w:rPr>
            <w:rFonts w:asciiTheme="minorEastAsia" w:hAnsiTheme="minorEastAsia"/>
          </w:rPr>
          <w:t>初直接全部买入策略</w:t>
        </w:r>
      </w:ins>
      <w:ins w:id="94" w:author="傻蛋" w:date="2018-09-08T13:56:00Z"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即买入设置为</w:t>
        </w:r>
      </w:ins>
      <w:ins w:id="95" w:author="傻蛋" w:date="2018-09-08T13:59:00Z">
        <w:r>
          <w:rPr>
            <w:rFonts w:asciiTheme="minorEastAsia" w:hAnsiTheme="minorEastAsia"/>
          </w:rPr>
          <w:t>策略触发时一次性买入</w:t>
        </w:r>
      </w:ins>
      <w:ins w:id="96" w:author="傻蛋" w:date="2018-09-08T13:56:00Z">
        <w:r>
          <w:rPr>
            <w:rFonts w:asciiTheme="minorEastAsia" w:hAnsiTheme="minorEastAsia" w:hint="eastAsia"/>
          </w:rPr>
          <w:t>，</w:t>
        </w:r>
      </w:ins>
      <w:ins w:id="97" w:author="傻蛋" w:date="2018-09-08T14:04:00Z">
        <w:r w:rsidR="00B22190">
          <w:rPr>
            <w:rFonts w:asciiTheme="minorEastAsia" w:hAnsiTheme="minorEastAsia" w:hint="eastAsia"/>
          </w:rPr>
          <w:t>股票</w:t>
        </w:r>
      </w:ins>
      <w:ins w:id="98" w:author="傻蛋" w:date="2018-09-08T13:56:00Z">
        <w:r>
          <w:rPr>
            <w:rFonts w:asciiTheme="minorEastAsia" w:hAnsiTheme="minorEastAsia" w:hint="eastAsia"/>
          </w:rPr>
          <w:t>仓位</w:t>
        </w:r>
      </w:ins>
      <w:ins w:id="99" w:author="傻蛋" w:date="2018-09-08T13:57:00Z">
        <w:r>
          <w:rPr>
            <w:rFonts w:asciiTheme="minorEastAsia" w:hAnsiTheme="minorEastAsia" w:hint="eastAsia"/>
          </w:rPr>
          <w:t>分配比例仍然服从马科维兹最优化理论</w:t>
        </w:r>
      </w:ins>
      <w:ins w:id="100" w:author="傻蛋" w:date="2018-09-08T14:04:00Z">
        <w:r w:rsidR="00B22190">
          <w:rPr>
            <w:rFonts w:asciiTheme="minorEastAsia" w:hAnsiTheme="minorEastAsia" w:hint="eastAsia"/>
          </w:rPr>
          <w:t>，资金仓位服从4</w:t>
        </w:r>
        <w:r w:rsidR="00B22190">
          <w:rPr>
            <w:rFonts w:asciiTheme="minorEastAsia" w:hAnsiTheme="minorEastAsia"/>
          </w:rPr>
          <w:t>.3要求</w:t>
        </w:r>
      </w:ins>
      <w:ins w:id="101" w:author="傻蛋" w:date="2018-09-08T13:57:00Z">
        <w:r>
          <w:rPr>
            <w:rFonts w:asciiTheme="minorEastAsia" w:hAnsiTheme="minorEastAsia" w:hint="eastAsia"/>
          </w:rPr>
          <w:t>。</w:t>
        </w:r>
      </w:ins>
    </w:p>
    <w:p w14:paraId="25EDC383" w14:textId="07819DFA" w:rsidR="007232FF" w:rsidRDefault="007232FF" w:rsidP="007232FF">
      <w:pPr>
        <w:pStyle w:val="a3"/>
        <w:ind w:left="360"/>
        <w:rPr>
          <w:ins w:id="102" w:author="傻蛋" w:date="2018-09-08T13:59:00Z"/>
          <w:rFonts w:asciiTheme="minorEastAsia" w:hAnsiTheme="minorEastAsia"/>
        </w:rPr>
      </w:pPr>
      <w:ins w:id="103" w:author="傻蛋" w:date="2018-09-08T13:57:00Z">
        <w:r>
          <w:rPr>
            <w:rFonts w:asciiTheme="minorEastAsia" w:hAnsiTheme="minorEastAsia"/>
          </w:rPr>
          <w:t>将每个月的成交量作为一个因子</w:t>
        </w:r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若上一个月的沪深</w:t>
        </w:r>
        <w:r>
          <w:rPr>
            <w:rFonts w:asciiTheme="minorEastAsia" w:hAnsiTheme="minorEastAsia" w:hint="eastAsia"/>
          </w:rPr>
          <w:t>3</w:t>
        </w:r>
        <w:r>
          <w:rPr>
            <w:rFonts w:asciiTheme="minorEastAsia" w:hAnsiTheme="minorEastAsia"/>
          </w:rPr>
          <w:t>00月成交量小于过去一年沪深</w:t>
        </w:r>
        <w:r>
          <w:rPr>
            <w:rFonts w:asciiTheme="minorEastAsia" w:hAnsiTheme="minorEastAsia" w:hint="eastAsia"/>
          </w:rPr>
          <w:t>3</w:t>
        </w:r>
        <w:r>
          <w:rPr>
            <w:rFonts w:asciiTheme="minorEastAsia" w:hAnsiTheme="minorEastAsia"/>
          </w:rPr>
          <w:t>00的月平均成交量</w:t>
        </w:r>
      </w:ins>
      <w:ins w:id="104" w:author="傻蛋" w:date="2018-09-08T13:58:00Z">
        <w:r>
          <w:rPr>
            <w:rFonts w:asciiTheme="minorEastAsia" w:hAnsiTheme="minorEastAsia" w:hint="eastAsia"/>
          </w:rPr>
          <w:t>0</w:t>
        </w:r>
        <w:r>
          <w:rPr>
            <w:rFonts w:asciiTheme="minorEastAsia" w:hAnsiTheme="minorEastAsia"/>
          </w:rPr>
          <w:t>.8倍范围</w:t>
        </w:r>
      </w:ins>
      <w:ins w:id="105" w:author="傻蛋" w:date="2018-09-08T13:57:00Z"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则判断为熊市</w:t>
        </w:r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采取定投策略</w:t>
        </w:r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即买入设置为每日按照一定比例买入</w:t>
        </w:r>
        <w:r>
          <w:rPr>
            <w:rFonts w:asciiTheme="minorEastAsia" w:hAnsiTheme="minorEastAsia" w:hint="eastAsia"/>
          </w:rPr>
          <w:t>，</w:t>
        </w:r>
      </w:ins>
      <w:ins w:id="106" w:author="傻蛋" w:date="2018-09-08T14:04:00Z">
        <w:r w:rsidR="00B22190">
          <w:rPr>
            <w:rFonts w:asciiTheme="minorEastAsia" w:hAnsiTheme="minorEastAsia" w:hint="eastAsia"/>
          </w:rPr>
          <w:t>股票</w:t>
        </w:r>
      </w:ins>
      <w:ins w:id="107" w:author="傻蛋" w:date="2018-09-08T13:57:00Z">
        <w:r>
          <w:rPr>
            <w:rFonts w:asciiTheme="minorEastAsia" w:hAnsiTheme="minorEastAsia" w:hint="eastAsia"/>
          </w:rPr>
          <w:t>仓位分配比例仍然服从马科维兹最优化理论</w:t>
        </w:r>
      </w:ins>
      <w:ins w:id="108" w:author="傻蛋" w:date="2018-09-08T14:04:00Z">
        <w:r w:rsidR="00B22190">
          <w:rPr>
            <w:rFonts w:asciiTheme="minorEastAsia" w:hAnsiTheme="minorEastAsia" w:hint="eastAsia"/>
          </w:rPr>
          <w:t>，资金仓位服从4</w:t>
        </w:r>
        <w:r w:rsidR="00B22190">
          <w:rPr>
            <w:rFonts w:asciiTheme="minorEastAsia" w:hAnsiTheme="minorEastAsia"/>
          </w:rPr>
          <w:t>.3要求</w:t>
        </w:r>
      </w:ins>
      <w:ins w:id="109" w:author="傻蛋" w:date="2018-09-08T14:05:00Z">
        <w:r w:rsidR="00B22190">
          <w:rPr>
            <w:rFonts w:asciiTheme="minorEastAsia" w:hAnsiTheme="minorEastAsia" w:hint="eastAsia"/>
          </w:rPr>
          <w:t>，设置套保</w:t>
        </w:r>
      </w:ins>
      <w:ins w:id="110" w:author="傻蛋" w:date="2018-09-08T13:57:00Z">
        <w:r>
          <w:rPr>
            <w:rFonts w:asciiTheme="minorEastAsia" w:hAnsiTheme="minorEastAsia" w:hint="eastAsia"/>
          </w:rPr>
          <w:t>。</w:t>
        </w:r>
      </w:ins>
    </w:p>
    <w:p w14:paraId="5BA957E5" w14:textId="0E20960E" w:rsidR="00134CFE" w:rsidRDefault="007232FF">
      <w:pPr>
        <w:pStyle w:val="a3"/>
        <w:ind w:left="360"/>
        <w:rPr>
          <w:ins w:id="111" w:author="傻蛋" w:date="2018-09-08T14:05:00Z"/>
          <w:rFonts w:asciiTheme="minorEastAsia" w:hAnsiTheme="minorEastAsia"/>
        </w:rPr>
        <w:pPrChange w:id="112" w:author="傻蛋" w:date="2018-09-08T14:05:00Z">
          <w:pPr/>
        </w:pPrChange>
      </w:pPr>
      <w:ins w:id="113" w:author="傻蛋" w:date="2018-09-08T13:59:00Z">
        <w:r>
          <w:rPr>
            <w:rFonts w:asciiTheme="minorEastAsia" w:hAnsiTheme="minorEastAsia"/>
          </w:rPr>
          <w:t>将每个月的成交量作为一个因子</w:t>
        </w:r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若上一个月的沪深</w:t>
        </w:r>
        <w:r>
          <w:rPr>
            <w:rFonts w:asciiTheme="minorEastAsia" w:hAnsiTheme="minorEastAsia" w:hint="eastAsia"/>
          </w:rPr>
          <w:t>3</w:t>
        </w:r>
        <w:r>
          <w:rPr>
            <w:rFonts w:asciiTheme="minorEastAsia" w:hAnsiTheme="minorEastAsia"/>
          </w:rPr>
          <w:t>00月成交量</w:t>
        </w:r>
        <w:r>
          <w:rPr>
            <w:rFonts w:asciiTheme="minorEastAsia" w:hAnsiTheme="minorEastAsia" w:hint="eastAsia"/>
          </w:rPr>
          <w:t>在</w:t>
        </w:r>
        <w:r>
          <w:rPr>
            <w:rFonts w:asciiTheme="minorEastAsia" w:hAnsiTheme="minorEastAsia"/>
          </w:rPr>
          <w:t>过去一年沪深</w:t>
        </w:r>
        <w:r>
          <w:rPr>
            <w:rFonts w:asciiTheme="minorEastAsia" w:hAnsiTheme="minorEastAsia" w:hint="eastAsia"/>
          </w:rPr>
          <w:t>3</w:t>
        </w:r>
        <w:r>
          <w:rPr>
            <w:rFonts w:asciiTheme="minorEastAsia" w:hAnsiTheme="minorEastAsia"/>
          </w:rPr>
          <w:t>00的月平均成交量</w:t>
        </w:r>
        <w:r>
          <w:rPr>
            <w:rFonts w:asciiTheme="minorEastAsia" w:hAnsiTheme="minorEastAsia" w:hint="eastAsia"/>
          </w:rPr>
          <w:t>0</w:t>
        </w:r>
        <w:r>
          <w:rPr>
            <w:rFonts w:asciiTheme="minorEastAsia" w:hAnsiTheme="minorEastAsia"/>
          </w:rPr>
          <w:t>.8</w:t>
        </w:r>
        <w:r>
          <w:rPr>
            <w:rFonts w:asciiTheme="minorEastAsia" w:hAnsiTheme="minorEastAsia" w:hint="eastAsia"/>
          </w:rPr>
          <w:t>-</w:t>
        </w:r>
      </w:ins>
      <w:ins w:id="114" w:author="傻蛋" w:date="2018-09-08T14:00:00Z">
        <w:r>
          <w:rPr>
            <w:rFonts w:asciiTheme="minorEastAsia" w:hAnsiTheme="minorEastAsia"/>
          </w:rPr>
          <w:t>1.2</w:t>
        </w:r>
      </w:ins>
      <w:ins w:id="115" w:author="傻蛋" w:date="2018-09-08T13:59:00Z">
        <w:r>
          <w:rPr>
            <w:rFonts w:asciiTheme="minorEastAsia" w:hAnsiTheme="minorEastAsia"/>
          </w:rPr>
          <w:t>倍范围</w:t>
        </w:r>
      </w:ins>
      <w:ins w:id="116" w:author="傻蛋" w:date="2018-09-08T14:00:00Z">
        <w:r>
          <w:rPr>
            <w:rFonts w:asciiTheme="minorEastAsia" w:hAnsiTheme="minorEastAsia"/>
          </w:rPr>
          <w:t>之间</w:t>
        </w:r>
      </w:ins>
      <w:ins w:id="117" w:author="傻蛋" w:date="2018-09-08T13:59:00Z"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则判断为</w:t>
        </w:r>
      </w:ins>
      <w:ins w:id="118" w:author="傻蛋" w:date="2018-09-08T14:00:00Z">
        <w:r>
          <w:rPr>
            <w:rFonts w:asciiTheme="minorEastAsia" w:hAnsiTheme="minorEastAsia"/>
          </w:rPr>
          <w:t>震荡市场</w:t>
        </w:r>
      </w:ins>
      <w:ins w:id="119" w:author="傻蛋" w:date="2018-09-08T13:59:00Z"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采取定投策略</w:t>
        </w:r>
        <w:r>
          <w:rPr>
            <w:rFonts w:asciiTheme="minorEastAsia" w:hAnsiTheme="minorEastAsia" w:hint="eastAsia"/>
          </w:rPr>
          <w:t>，</w:t>
        </w:r>
        <w:r>
          <w:rPr>
            <w:rFonts w:asciiTheme="minorEastAsia" w:hAnsiTheme="minorEastAsia"/>
          </w:rPr>
          <w:t>即买入设置为每日按照一定比例买入</w:t>
        </w:r>
        <w:r>
          <w:rPr>
            <w:rFonts w:asciiTheme="minorEastAsia" w:hAnsiTheme="minorEastAsia" w:hint="eastAsia"/>
          </w:rPr>
          <w:t>，</w:t>
        </w:r>
      </w:ins>
      <w:ins w:id="120" w:author="傻蛋" w:date="2018-09-08T14:04:00Z">
        <w:r w:rsidR="00B22190">
          <w:rPr>
            <w:rFonts w:asciiTheme="minorEastAsia" w:hAnsiTheme="minorEastAsia" w:hint="eastAsia"/>
          </w:rPr>
          <w:t>股票</w:t>
        </w:r>
      </w:ins>
      <w:ins w:id="121" w:author="傻蛋" w:date="2018-09-08T13:59:00Z">
        <w:r>
          <w:rPr>
            <w:rFonts w:asciiTheme="minorEastAsia" w:hAnsiTheme="minorEastAsia" w:hint="eastAsia"/>
          </w:rPr>
          <w:t>仓位分配比例仍然服从马科维兹最优化理论</w:t>
        </w:r>
      </w:ins>
      <w:ins w:id="122" w:author="傻蛋" w:date="2018-09-08T14:00:00Z">
        <w:r>
          <w:rPr>
            <w:rFonts w:asciiTheme="minorEastAsia" w:hAnsiTheme="minorEastAsia" w:hint="eastAsia"/>
          </w:rPr>
          <w:t>，设置套保</w:t>
        </w:r>
      </w:ins>
      <w:ins w:id="123" w:author="傻蛋" w:date="2018-09-08T14:04:00Z">
        <w:r w:rsidR="00B22190">
          <w:rPr>
            <w:rFonts w:asciiTheme="minorEastAsia" w:hAnsiTheme="minorEastAsia" w:hint="eastAsia"/>
          </w:rPr>
          <w:t>，资金仓位服从4</w:t>
        </w:r>
        <w:r w:rsidR="00B22190">
          <w:rPr>
            <w:rFonts w:asciiTheme="minorEastAsia" w:hAnsiTheme="minorEastAsia"/>
          </w:rPr>
          <w:t>.3要求</w:t>
        </w:r>
      </w:ins>
      <w:ins w:id="124" w:author="傻蛋" w:date="2018-09-08T13:59:00Z">
        <w:r>
          <w:rPr>
            <w:rFonts w:asciiTheme="minorEastAsia" w:hAnsiTheme="minorEastAsia" w:hint="eastAsia"/>
          </w:rPr>
          <w:t>。</w:t>
        </w:r>
      </w:ins>
    </w:p>
    <w:p w14:paraId="13295DBF" w14:textId="77777777" w:rsidR="00B22190" w:rsidRPr="00AB7026" w:rsidRDefault="00B22190">
      <w:pPr>
        <w:pStyle w:val="a3"/>
        <w:ind w:left="360"/>
        <w:rPr>
          <w:rFonts w:asciiTheme="minorEastAsia" w:hAnsiTheme="minorEastAsia"/>
        </w:rPr>
        <w:pPrChange w:id="125" w:author="傻蛋" w:date="2018-09-08T14:05:00Z">
          <w:pPr/>
        </w:pPrChange>
      </w:pPr>
    </w:p>
    <w:p w14:paraId="5D0B3045" w14:textId="77777777" w:rsidR="006F10E8" w:rsidRDefault="006F10E8" w:rsidP="006F10E8">
      <w:pPr>
        <w:pStyle w:val="a3"/>
        <w:numPr>
          <w:ilvl w:val="0"/>
          <w:numId w:val="1"/>
        </w:numPr>
        <w:ind w:left="357" w:firstLineChars="0" w:hanging="357"/>
        <w:outlineLvl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最终模型参数调整：</w:t>
      </w:r>
    </w:p>
    <w:p w14:paraId="2B7E51A6" w14:textId="35ADFD05" w:rsidR="005513BC" w:rsidRPr="006F10E8" w:rsidRDefault="005513BC" w:rsidP="006F10E8">
      <w:pPr>
        <w:pStyle w:val="a3"/>
        <w:ind w:left="360" w:firstLineChars="0" w:firstLine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>在2</w:t>
      </w:r>
      <w:r w:rsidRPr="006F10E8">
        <w:rPr>
          <w:rFonts w:asciiTheme="minorEastAsia" w:hAnsiTheme="minorEastAsia"/>
        </w:rPr>
        <w:t>016年</w:t>
      </w:r>
      <w:r w:rsidR="00B365F7" w:rsidRPr="006F10E8">
        <w:rPr>
          <w:rFonts w:asciiTheme="minorEastAsia" w:hAnsiTheme="minorEastAsia"/>
        </w:rPr>
        <w:t>1</w:t>
      </w:r>
      <w:r w:rsidRPr="006F10E8">
        <w:rPr>
          <w:rFonts w:asciiTheme="minorEastAsia" w:hAnsiTheme="minorEastAsia" w:hint="eastAsia"/>
        </w:rPr>
        <w:t>月1日，进行资金曲线拟画，算出整个投资</w:t>
      </w:r>
      <w:r w:rsidR="00B365F7" w:rsidRPr="006F10E8">
        <w:rPr>
          <w:rFonts w:asciiTheme="minorEastAsia" w:hAnsiTheme="minorEastAsia" w:hint="eastAsia"/>
        </w:rPr>
        <w:t>策略</w:t>
      </w:r>
      <w:r w:rsidRPr="006F10E8">
        <w:rPr>
          <w:rFonts w:asciiTheme="minorEastAsia" w:hAnsiTheme="minorEastAsia" w:hint="eastAsia"/>
        </w:rPr>
        <w:t>的阿尔法。同时，设立对照组，进行参数修改</w:t>
      </w:r>
      <w:r w:rsidR="00B365F7" w:rsidRPr="006F10E8">
        <w:rPr>
          <w:rFonts w:asciiTheme="minorEastAsia" w:hAnsiTheme="minorEastAsia" w:hint="eastAsia"/>
        </w:rPr>
        <w:t>，比如针对时间参数，将一个季度换成半年；针对投资比例参数，设置为等额投资；针对仓位调整参数，设置为满仓投资。</w:t>
      </w:r>
      <w:r w:rsidRPr="006F10E8">
        <w:rPr>
          <w:rFonts w:asciiTheme="minorEastAsia" w:hAnsiTheme="minorEastAsia" w:hint="eastAsia"/>
        </w:rPr>
        <w:t>在所有参数组中，挑出整体阿尔法最好的一个最为最终策略。</w:t>
      </w:r>
    </w:p>
    <w:p w14:paraId="280F202D" w14:textId="77777777" w:rsidR="005513BC" w:rsidRPr="006F10E8" w:rsidRDefault="005513BC" w:rsidP="005513BC">
      <w:pPr>
        <w:rPr>
          <w:rFonts w:asciiTheme="minorEastAsia" w:hAnsiTheme="minorEastAsia"/>
        </w:rPr>
      </w:pPr>
    </w:p>
    <w:p w14:paraId="58AD3327" w14:textId="77777777" w:rsidR="006F10E8" w:rsidRDefault="006F10E8" w:rsidP="006F10E8">
      <w:pPr>
        <w:pStyle w:val="a3"/>
        <w:numPr>
          <w:ilvl w:val="0"/>
          <w:numId w:val="1"/>
        </w:numPr>
        <w:ind w:left="357" w:firstLineChars="0" w:hanging="357"/>
        <w:outlineLvl w:val="1"/>
        <w:rPr>
          <w:rFonts w:asciiTheme="minorEastAsia" w:hAnsiTheme="minorEastAsia"/>
        </w:rPr>
      </w:pPr>
      <w:r>
        <w:rPr>
          <w:rFonts w:asciiTheme="minorEastAsia" w:hAnsiTheme="minorEastAsia"/>
        </w:rPr>
        <w:t>结果回测</w:t>
      </w:r>
      <w:r>
        <w:rPr>
          <w:rFonts w:asciiTheme="minorEastAsia" w:hAnsiTheme="minorEastAsia" w:hint="eastAsia"/>
        </w:rPr>
        <w:t>：</w:t>
      </w:r>
    </w:p>
    <w:p w14:paraId="614D3948" w14:textId="1B97494E" w:rsidR="00A8210D" w:rsidRPr="006F10E8" w:rsidRDefault="00C96D83" w:rsidP="006F10E8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模拟本金：1</w:t>
      </w:r>
      <w:r>
        <w:rPr>
          <w:rFonts w:asciiTheme="minorEastAsia" w:hAnsiTheme="minorEastAsia"/>
        </w:rPr>
        <w:t>0000000RMB</w:t>
      </w:r>
      <w:r>
        <w:rPr>
          <w:rFonts w:asciiTheme="minorEastAsia" w:hAnsiTheme="minorEastAsia" w:hint="eastAsia"/>
        </w:rPr>
        <w:t>，</w:t>
      </w:r>
      <w:r w:rsidR="005513BC" w:rsidRPr="006F10E8">
        <w:rPr>
          <w:rFonts w:asciiTheme="minorEastAsia" w:hAnsiTheme="minorEastAsia"/>
        </w:rPr>
        <w:t>将上述最终策略应用到</w:t>
      </w:r>
      <w:r w:rsidR="005513BC" w:rsidRPr="006F10E8">
        <w:rPr>
          <w:rFonts w:asciiTheme="minorEastAsia" w:hAnsiTheme="minorEastAsia" w:hint="eastAsia"/>
        </w:rPr>
        <w:t>2</w:t>
      </w:r>
      <w:r w:rsidR="005513BC" w:rsidRPr="006F10E8">
        <w:rPr>
          <w:rFonts w:asciiTheme="minorEastAsia" w:hAnsiTheme="minorEastAsia"/>
        </w:rPr>
        <w:t>016年</w:t>
      </w:r>
      <w:r w:rsidR="00B365F7" w:rsidRPr="006F10E8">
        <w:rPr>
          <w:rFonts w:asciiTheme="minorEastAsia" w:hAnsiTheme="minorEastAsia"/>
        </w:rPr>
        <w:t>1</w:t>
      </w:r>
      <w:r w:rsidR="005513BC" w:rsidRPr="006F10E8">
        <w:rPr>
          <w:rFonts w:asciiTheme="minorEastAsia" w:hAnsiTheme="minorEastAsia" w:hint="eastAsia"/>
        </w:rPr>
        <w:t>月</w:t>
      </w:r>
      <w:r w:rsidR="005513BC" w:rsidRPr="006F10E8">
        <w:rPr>
          <w:rFonts w:asciiTheme="minorEastAsia" w:hAnsiTheme="minorEastAsia"/>
        </w:rPr>
        <w:t>1日至</w:t>
      </w:r>
      <w:r w:rsidR="005513BC" w:rsidRPr="006F10E8">
        <w:rPr>
          <w:rFonts w:asciiTheme="minorEastAsia" w:hAnsiTheme="minorEastAsia" w:hint="eastAsia"/>
        </w:rPr>
        <w:t>2</w:t>
      </w:r>
      <w:r w:rsidR="005513BC" w:rsidRPr="006F10E8">
        <w:rPr>
          <w:rFonts w:asciiTheme="minorEastAsia" w:hAnsiTheme="minorEastAsia"/>
        </w:rPr>
        <w:t>018年</w:t>
      </w:r>
      <w:r w:rsidR="005513BC" w:rsidRPr="006F10E8">
        <w:rPr>
          <w:rFonts w:asciiTheme="minorEastAsia" w:hAnsiTheme="minorEastAsia" w:hint="eastAsia"/>
        </w:rPr>
        <w:t>6月1日的时间周期中</w:t>
      </w:r>
      <w:r w:rsidR="00B365F7" w:rsidRPr="006F10E8">
        <w:rPr>
          <w:rFonts w:asciiTheme="minorEastAsia" w:hAnsiTheme="minorEastAsia" w:hint="eastAsia"/>
        </w:rPr>
        <w:t>，从而作</w:t>
      </w:r>
      <w:r w:rsidR="008659B5" w:rsidRPr="006F10E8">
        <w:rPr>
          <w:rFonts w:asciiTheme="minorEastAsia" w:hAnsiTheme="minorEastAsia" w:hint="eastAsia"/>
        </w:rPr>
        <w:t>为最终的回测结果进行提交。</w:t>
      </w:r>
    </w:p>
    <w:p w14:paraId="4D917A78" w14:textId="77777777" w:rsidR="00A8210D" w:rsidRPr="00B22190" w:rsidDel="00B22190" w:rsidRDefault="00A8210D" w:rsidP="00B22190">
      <w:pPr>
        <w:rPr>
          <w:del w:id="126" w:author="傻蛋" w:date="2018-09-08T14:06:00Z"/>
          <w:rFonts w:asciiTheme="minorEastAsia" w:hAnsiTheme="minorEastAsia"/>
        </w:rPr>
      </w:pPr>
    </w:p>
    <w:p w14:paraId="72D77BF3" w14:textId="61E816D8" w:rsidR="00AB7026" w:rsidRPr="00B22190" w:rsidDel="00B22190" w:rsidRDefault="00AB7026" w:rsidP="00B22190">
      <w:pPr>
        <w:rPr>
          <w:del w:id="127" w:author="傻蛋" w:date="2018-09-08T14:06:00Z"/>
          <w:rFonts w:asciiTheme="minorEastAsia" w:hAnsiTheme="minorEastAsia"/>
        </w:rPr>
      </w:pPr>
    </w:p>
    <w:p w14:paraId="2A86E18B" w14:textId="77777777" w:rsidR="006F10E8" w:rsidRDefault="00A8210D" w:rsidP="006F10E8">
      <w:pPr>
        <w:pStyle w:val="a3"/>
        <w:numPr>
          <w:ilvl w:val="0"/>
          <w:numId w:val="1"/>
        </w:numPr>
        <w:ind w:left="357" w:firstLineChars="0" w:hanging="357"/>
        <w:outlineLvl w:val="1"/>
        <w:rPr>
          <w:rFonts w:asciiTheme="minorEastAsia" w:hAnsiTheme="minorEastAsia"/>
        </w:rPr>
      </w:pPr>
      <w:r w:rsidRPr="006F10E8">
        <w:rPr>
          <w:rFonts w:asciiTheme="minorEastAsia" w:hAnsiTheme="minorEastAsia"/>
        </w:rPr>
        <w:t>最后结果的评价指标</w:t>
      </w:r>
      <w:r w:rsidRPr="006F10E8">
        <w:rPr>
          <w:rFonts w:asciiTheme="minorEastAsia" w:hAnsiTheme="minorEastAsia" w:hint="eastAsia"/>
        </w:rPr>
        <w:t>：</w:t>
      </w:r>
    </w:p>
    <w:p w14:paraId="2CCCF2F5" w14:textId="13876B7D" w:rsidR="00A8210D" w:rsidRPr="006F10E8" w:rsidRDefault="00A8210D" w:rsidP="006F10E8">
      <w:pPr>
        <w:pStyle w:val="a3"/>
        <w:ind w:left="360" w:firstLineChars="0" w:firstLine="0"/>
        <w:rPr>
          <w:rFonts w:asciiTheme="minorEastAsia" w:hAnsiTheme="minorEastAsia"/>
        </w:rPr>
      </w:pPr>
      <w:r w:rsidRPr="006F10E8">
        <w:rPr>
          <w:rFonts w:asciiTheme="minorEastAsia" w:hAnsiTheme="minorEastAsia"/>
        </w:rPr>
        <w:t>最大回撤率</w:t>
      </w:r>
      <w:r w:rsidRPr="006F10E8">
        <w:rPr>
          <w:rFonts w:asciiTheme="minorEastAsia" w:hAnsiTheme="minorEastAsia" w:hint="eastAsia"/>
        </w:rPr>
        <w:t>、</w:t>
      </w:r>
      <w:r w:rsidRPr="006F10E8">
        <w:rPr>
          <w:rFonts w:asciiTheme="minorEastAsia" w:hAnsiTheme="minorEastAsia"/>
        </w:rPr>
        <w:t>年化收益率</w:t>
      </w:r>
      <w:r w:rsidRPr="006F10E8">
        <w:rPr>
          <w:rFonts w:asciiTheme="minorEastAsia" w:hAnsiTheme="minorEastAsia" w:hint="eastAsia"/>
        </w:rPr>
        <w:t>、</w:t>
      </w:r>
      <w:r w:rsidRPr="006F10E8">
        <w:rPr>
          <w:rFonts w:asciiTheme="minorEastAsia" w:hAnsiTheme="minorEastAsia"/>
        </w:rPr>
        <w:t>超额收益率</w:t>
      </w:r>
      <w:r w:rsidRPr="006F10E8">
        <w:rPr>
          <w:rFonts w:asciiTheme="minorEastAsia" w:hAnsiTheme="minorEastAsia" w:hint="eastAsia"/>
        </w:rPr>
        <w:t>、</w:t>
      </w:r>
      <w:r w:rsidR="00976055" w:rsidRPr="006F10E8">
        <w:rPr>
          <w:rFonts w:asciiTheme="minorEastAsia" w:hAnsiTheme="minorEastAsia" w:hint="eastAsia"/>
        </w:rPr>
        <w:t>换手率、夏普比例</w:t>
      </w:r>
    </w:p>
    <w:p w14:paraId="57A72218" w14:textId="77777777" w:rsidR="008659B5" w:rsidRDefault="008659B5" w:rsidP="008659B5">
      <w:pPr>
        <w:pStyle w:val="a3"/>
        <w:rPr>
          <w:rFonts w:asciiTheme="minorEastAsia" w:hAnsiTheme="minorEastAsia"/>
        </w:rPr>
      </w:pPr>
    </w:p>
    <w:p w14:paraId="4FBB1FEC" w14:textId="77777777" w:rsidR="00AB7026" w:rsidRPr="006F10E8" w:rsidRDefault="00AB7026" w:rsidP="008659B5">
      <w:pPr>
        <w:pStyle w:val="a3"/>
        <w:rPr>
          <w:rFonts w:asciiTheme="minorEastAsia" w:hAnsiTheme="minorEastAsia"/>
        </w:rPr>
      </w:pPr>
    </w:p>
    <w:p w14:paraId="1B9AA3B8" w14:textId="7EE9F884" w:rsidR="00976055" w:rsidRPr="006F10E8" w:rsidRDefault="006F10E8" w:rsidP="006F10E8">
      <w:pPr>
        <w:pStyle w:val="a3"/>
        <w:numPr>
          <w:ilvl w:val="0"/>
          <w:numId w:val="1"/>
        </w:numPr>
        <w:ind w:left="357" w:firstLineChars="0" w:hanging="357"/>
        <w:outlineLvl w:val="1"/>
        <w:rPr>
          <w:rFonts w:asciiTheme="minorEastAsia" w:hAnsiTheme="minorEastAsia"/>
        </w:rPr>
      </w:pPr>
      <w:r>
        <w:rPr>
          <w:rFonts w:asciiTheme="minorEastAsia" w:hAnsiTheme="minorEastAsia"/>
        </w:rPr>
        <w:t>交易</w:t>
      </w:r>
      <w:r w:rsidR="008659B5" w:rsidRPr="006F10E8">
        <w:rPr>
          <w:rFonts w:asciiTheme="minorEastAsia" w:hAnsiTheme="minorEastAsia"/>
        </w:rPr>
        <w:t>成本</w:t>
      </w:r>
      <w:r>
        <w:rPr>
          <w:rFonts w:asciiTheme="minorEastAsia" w:hAnsiTheme="minorEastAsia" w:hint="eastAsia"/>
        </w:rPr>
        <w:t>：</w:t>
      </w:r>
    </w:p>
    <w:p w14:paraId="41D3C477" w14:textId="163EBF79" w:rsidR="008659B5" w:rsidRPr="006F10E8" w:rsidRDefault="00675619" w:rsidP="00976055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五</w:t>
      </w:r>
      <w:r w:rsidR="006F10E8">
        <w:rPr>
          <w:rFonts w:asciiTheme="minorEastAsia" w:hAnsiTheme="minorEastAsia" w:hint="eastAsia"/>
        </w:rPr>
        <w:t>项</w:t>
      </w:r>
      <w:r w:rsidR="00976055" w:rsidRPr="006F10E8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股票：</w:t>
      </w:r>
      <w:r w:rsidR="00976055" w:rsidRPr="006F10E8">
        <w:rPr>
          <w:rFonts w:asciiTheme="minorEastAsia" w:hAnsiTheme="minorEastAsia" w:hint="eastAsia"/>
        </w:rPr>
        <w:t>卖出收取的印花税：每交易1</w:t>
      </w:r>
      <w:r w:rsidR="00976055" w:rsidRPr="006F10E8">
        <w:rPr>
          <w:rFonts w:asciiTheme="minorEastAsia" w:hAnsiTheme="minorEastAsia"/>
        </w:rPr>
        <w:t>000块钱收取</w:t>
      </w:r>
      <w:r w:rsidR="00976055" w:rsidRPr="006F10E8">
        <w:rPr>
          <w:rFonts w:asciiTheme="minorEastAsia" w:hAnsiTheme="minorEastAsia" w:hint="eastAsia"/>
        </w:rPr>
        <w:t>1块钱</w:t>
      </w:r>
    </w:p>
    <w:p w14:paraId="64C613DC" w14:textId="16144BD1" w:rsidR="00976055" w:rsidRPr="006F10E8" w:rsidRDefault="006F10E8" w:rsidP="00976055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 w:rsidR="00675619">
        <w:rPr>
          <w:rFonts w:asciiTheme="minorEastAsia" w:hAnsiTheme="minorEastAsia"/>
        </w:rPr>
        <w:t xml:space="preserve">      </w:t>
      </w:r>
      <w:r w:rsidR="00976055" w:rsidRPr="006F10E8">
        <w:rPr>
          <w:rFonts w:asciiTheme="minorEastAsia" w:hAnsiTheme="minorEastAsia"/>
        </w:rPr>
        <w:t>佣金</w:t>
      </w:r>
      <w:r w:rsidR="00976055" w:rsidRPr="006F10E8">
        <w:rPr>
          <w:rFonts w:asciiTheme="minorEastAsia" w:hAnsiTheme="minorEastAsia" w:hint="eastAsia"/>
        </w:rPr>
        <w:t>：成交金额的万分之</w:t>
      </w:r>
      <w:r w:rsidR="00976055" w:rsidRPr="006F10E8">
        <w:rPr>
          <w:rFonts w:asciiTheme="minorEastAsia" w:hAnsiTheme="minorEastAsia"/>
        </w:rPr>
        <w:t>五</w:t>
      </w:r>
      <w:r w:rsidR="00976055" w:rsidRPr="006F10E8">
        <w:rPr>
          <w:rFonts w:asciiTheme="minorEastAsia" w:hAnsiTheme="minorEastAsia" w:hint="eastAsia"/>
        </w:rPr>
        <w:t>（即每交易</w:t>
      </w:r>
      <w:r w:rsidR="00976055" w:rsidRPr="006F10E8">
        <w:rPr>
          <w:rFonts w:asciiTheme="minorEastAsia" w:hAnsiTheme="minorEastAsia"/>
        </w:rPr>
        <w:t>1万块钱则收费</w:t>
      </w:r>
      <w:r w:rsidR="00976055" w:rsidRPr="006F10E8">
        <w:rPr>
          <w:rFonts w:asciiTheme="minorEastAsia" w:hAnsiTheme="minorEastAsia" w:hint="eastAsia"/>
        </w:rPr>
        <w:t>5元钱）</w:t>
      </w:r>
    </w:p>
    <w:p w14:paraId="18DD0716" w14:textId="44B9A624" w:rsidR="00976055" w:rsidRDefault="00976055" w:rsidP="00976055">
      <w:pPr>
        <w:pStyle w:val="a3"/>
        <w:ind w:left="360" w:firstLineChars="0" w:firstLine="0"/>
        <w:rPr>
          <w:rFonts w:asciiTheme="minorEastAsia" w:hAnsiTheme="minorEastAsia"/>
        </w:rPr>
      </w:pPr>
      <w:r w:rsidRPr="006F10E8">
        <w:rPr>
          <w:rFonts w:asciiTheme="minorEastAsia" w:hAnsiTheme="minorEastAsia" w:hint="eastAsia"/>
        </w:rPr>
        <w:t xml:space="preserve"> </w:t>
      </w:r>
      <w:r w:rsidRPr="006F10E8">
        <w:rPr>
          <w:rFonts w:asciiTheme="minorEastAsia" w:hAnsiTheme="minorEastAsia"/>
        </w:rPr>
        <w:t xml:space="preserve">     </w:t>
      </w:r>
      <w:r w:rsidR="00675619">
        <w:rPr>
          <w:rFonts w:asciiTheme="minorEastAsia" w:hAnsiTheme="minorEastAsia"/>
        </w:rPr>
        <w:t xml:space="preserve">      </w:t>
      </w:r>
      <w:r w:rsidRPr="006F10E8">
        <w:rPr>
          <w:rFonts w:asciiTheme="minorEastAsia" w:hAnsiTheme="minorEastAsia" w:hint="eastAsia"/>
        </w:rPr>
        <w:t>过户费：成交金额的万分之0.2（沪市收，深市不收）</w:t>
      </w:r>
    </w:p>
    <w:p w14:paraId="21277DC9" w14:textId="50362688" w:rsidR="00675619" w:rsidRDefault="00675619" w:rsidP="00976055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期货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交易手续费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万分之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>.23</w:t>
      </w:r>
    </w:p>
    <w:p w14:paraId="4871062C" w14:textId="6BCB0F87" w:rsidR="00675619" w:rsidRDefault="00675619" w:rsidP="00976055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交割手续费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万分之一</w:t>
      </w:r>
    </w:p>
    <w:p w14:paraId="4D036BC0" w14:textId="003141CE" w:rsidR="00A818C1" w:rsidRDefault="00675619" w:rsidP="00A818C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国债</w:t>
      </w:r>
      <w:r>
        <w:rPr>
          <w:rFonts w:asciiTheme="minorEastAsia" w:hAnsiTheme="minorEastAsia" w:hint="eastAsia"/>
        </w:rPr>
        <w:t>：暂不考虑</w:t>
      </w:r>
    </w:p>
    <w:p w14:paraId="17497CF2" w14:textId="77777777" w:rsidR="00A818C1" w:rsidRDefault="00A818C1" w:rsidP="00A818C1">
      <w:pPr>
        <w:rPr>
          <w:rFonts w:asciiTheme="minorEastAsia" w:hAnsiTheme="minorEastAsia"/>
        </w:rPr>
      </w:pPr>
    </w:p>
    <w:p w14:paraId="794AFB5F" w14:textId="79BCA877" w:rsidR="00A818C1" w:rsidRDefault="00A818C1" w:rsidP="00A818C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其他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用于应付比赛的前期任务</w:t>
      </w:r>
      <w:r>
        <w:rPr>
          <w:rFonts w:asciiTheme="minorEastAsia" w:hAnsiTheme="minorEastAsia" w:hint="eastAsia"/>
        </w:rPr>
        <w:t>：</w:t>
      </w:r>
      <w:r w:rsidR="00D709C6">
        <w:rPr>
          <w:rFonts w:asciiTheme="minorEastAsia" w:hAnsiTheme="minorEastAsia" w:hint="eastAsia"/>
        </w:rPr>
        <w:t xml:space="preserve"> </w:t>
      </w:r>
    </w:p>
    <w:p w14:paraId="110C6404" w14:textId="3CD10DDB" w:rsidR="00A818C1" w:rsidRPr="00A818C1" w:rsidRDefault="00A818C1" w:rsidP="00A818C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A818C1">
        <w:rPr>
          <w:rFonts w:asciiTheme="minorEastAsia" w:hAnsiTheme="minorEastAsia"/>
        </w:rPr>
        <w:t>因子选择上</w:t>
      </w:r>
      <w:r w:rsidRPr="00A818C1">
        <w:rPr>
          <w:rFonts w:asciiTheme="minorEastAsia" w:hAnsiTheme="minorEastAsia" w:hint="eastAsia"/>
        </w:rPr>
        <w:t>，</w:t>
      </w:r>
      <w:r w:rsidRPr="00A818C1">
        <w:rPr>
          <w:rFonts w:asciiTheme="minorEastAsia" w:hAnsiTheme="minorEastAsia"/>
        </w:rPr>
        <w:t>选择</w:t>
      </w:r>
      <w:r w:rsidRPr="00A818C1">
        <w:rPr>
          <w:rFonts w:asciiTheme="minorEastAsia" w:hAnsiTheme="minorEastAsia" w:hint="eastAsia"/>
        </w:rPr>
        <w:t>7个因子即可</w:t>
      </w:r>
    </w:p>
    <w:p w14:paraId="7D0ED367" w14:textId="0B84AD6C" w:rsidR="00A818C1" w:rsidRDefault="008C2A33" w:rsidP="00A818C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建立模型</w:t>
      </w:r>
    </w:p>
    <w:p w14:paraId="7BFDB749" w14:textId="186CEB77" w:rsidR="008C2A33" w:rsidRDefault="008C2A33" w:rsidP="00A818C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购买策略上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等额购买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持有期一个季度</w:t>
      </w:r>
      <w:r>
        <w:rPr>
          <w:rFonts w:asciiTheme="minorEastAsia" w:hAnsiTheme="minorEastAsia" w:hint="eastAsia"/>
        </w:rPr>
        <w:t>。</w:t>
      </w:r>
    </w:p>
    <w:p w14:paraId="173FC79D" w14:textId="2A7046E8" w:rsidR="00675619" w:rsidRDefault="00675619" w:rsidP="00A818C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不考虑套保</w:t>
      </w:r>
    </w:p>
    <w:p w14:paraId="305CFCE9" w14:textId="4D801732" w:rsidR="00675619" w:rsidRDefault="00675619" w:rsidP="00A818C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不考虑投资国债</w:t>
      </w:r>
    </w:p>
    <w:p w14:paraId="01A84487" w14:textId="3250EF89" w:rsidR="006E7546" w:rsidRPr="007232FF" w:rsidRDefault="00675619" w:rsidP="007232F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rPrChange w:id="128" w:author="傻蛋" w:date="2018-09-08T14:02:00Z">
            <w:rPr/>
          </w:rPrChange>
        </w:rPr>
      </w:pPr>
      <w:r>
        <w:rPr>
          <w:rFonts w:asciiTheme="minorEastAsia" w:hAnsiTheme="minorEastAsia"/>
        </w:rPr>
        <w:lastRenderedPageBreak/>
        <w:t>可能难点在于</w:t>
      </w:r>
      <w:r>
        <w:rPr>
          <w:rFonts w:asciiTheme="minorEastAsia" w:hAnsiTheme="minorEastAsia" w:hint="eastAsia"/>
        </w:rPr>
        <w:t>：规则的繁琐，在建立循环框架上会存在困难</w:t>
      </w:r>
    </w:p>
    <w:sectPr w:rsidR="006E7546" w:rsidRPr="00723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傻蛋" w:date="2018-09-06T21:44:00Z" w:initials="傻蛋">
    <w:p w14:paraId="66257D39" w14:textId="00DA8642" w:rsidR="00C67BCF" w:rsidRPr="00C67BCF" w:rsidRDefault="00C67BCF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t>这个需要再研究下</w:t>
      </w:r>
      <w:r>
        <w:rPr>
          <w:rFonts w:hint="eastAsia"/>
        </w:rPr>
        <w:t>，</w:t>
      </w:r>
      <w:r>
        <w:t>我暂时不知道他的主要原理是什么</w:t>
      </w:r>
    </w:p>
  </w:comment>
  <w:comment w:id="7" w:author="傻蛋" w:date="2018-09-05T16:34:00Z" w:initials="傻蛋">
    <w:p w14:paraId="005858DE" w14:textId="77777777" w:rsidR="008659B5" w:rsidRDefault="008659B5">
      <w:pPr>
        <w:pStyle w:val="a5"/>
      </w:pPr>
      <w:r>
        <w:rPr>
          <w:rStyle w:val="a4"/>
        </w:rPr>
        <w:annotationRef/>
      </w:r>
      <w:r>
        <w:t>网络来源</w:t>
      </w:r>
    </w:p>
  </w:comment>
  <w:comment w:id="8" w:author="傻蛋" w:date="2018-09-05T16:34:00Z" w:initials="傻蛋">
    <w:p w14:paraId="5855F54B" w14:textId="77777777" w:rsidR="008659B5" w:rsidRDefault="008659B5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t>网络来源</w:t>
      </w:r>
    </w:p>
  </w:comment>
  <w:comment w:id="9" w:author="傻蛋" w:date="2018-09-08T13:23:00Z" w:initials="傻蛋">
    <w:p w14:paraId="2A441D08" w14:textId="2117ED17" w:rsidR="006E53A7" w:rsidRDefault="006E53A7">
      <w:pPr>
        <w:pStyle w:val="a5"/>
      </w:pPr>
      <w:r>
        <w:rPr>
          <w:rStyle w:val="a4"/>
        </w:rPr>
        <w:annotationRef/>
      </w:r>
      <w:r>
        <w:t>此处参数指的是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STM</w:t>
      </w:r>
      <w:r>
        <w:t>模型的参数设置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：</w:t>
      </w:r>
      <w:r w:rsidRPr="006E53A7">
        <w:rPr>
          <w:rFonts w:hint="eastAsia"/>
        </w:rPr>
        <w:t xml:space="preserve">RNN </w:t>
      </w:r>
      <w:r w:rsidRPr="006E53A7">
        <w:rPr>
          <w:rFonts w:hint="eastAsia"/>
        </w:rPr>
        <w:t>时间长度</w:t>
      </w:r>
      <w:r>
        <w:rPr>
          <w:rFonts w:hint="eastAsia"/>
        </w:rPr>
        <w:t>、</w:t>
      </w:r>
      <w:r>
        <w:rPr>
          <w:rFonts w:hint="eastAsia"/>
        </w:rPr>
        <w:t>batch</w:t>
      </w:r>
      <w:r>
        <w:t xml:space="preserve"> size</w:t>
      </w:r>
      <w:r>
        <w:rPr>
          <w:rFonts w:hint="eastAsia"/>
        </w:rPr>
        <w:t>、</w:t>
      </w:r>
      <w:r w:rsidRPr="006E53A7">
        <w:rPr>
          <w:rFonts w:hint="eastAsia"/>
        </w:rPr>
        <w:t>隐层神经元个数</w:t>
      </w:r>
      <w:r>
        <w:rPr>
          <w:rFonts w:hint="eastAsia"/>
        </w:rPr>
        <w:t>、学习数率、交叉验证比例。</w:t>
      </w:r>
    </w:p>
  </w:comment>
  <w:comment w:id="10" w:author="傻蛋" w:date="2018-09-08T13:30:00Z" w:initials="傻蛋">
    <w:p w14:paraId="29F6BA92" w14:textId="680F2F10" w:rsidR="00B57AC2" w:rsidRDefault="00B57AC2">
      <w:pPr>
        <w:pStyle w:val="a5"/>
      </w:pPr>
      <w:r>
        <w:rPr>
          <w:rStyle w:val="a4"/>
        </w:rPr>
        <w:annotationRef/>
      </w:r>
      <w:r>
        <w:t>这个最优的模型结果参数指的是通过建模得到的模型参数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  <w:r>
        <w:t>在做一个线性拟合的时候</w:t>
      </w:r>
      <w:r>
        <w:rPr>
          <w:rFonts w:hint="eastAsia"/>
        </w:rPr>
        <w:t>，我们是不知道α和β的参数数值。只有将各类数据导入模型进行拟合的时候，才能够得到α和β的参数数值。因此，我们将α和β的参数数值命名为模型结果参数。</w:t>
      </w:r>
    </w:p>
  </w:comment>
  <w:comment w:id="20" w:author="傻蛋" w:date="2018-09-08T13:26:00Z" w:initials="傻蛋">
    <w:p w14:paraId="651F9522" w14:textId="554C11FE" w:rsidR="006E53A7" w:rsidRDefault="006E53A7">
      <w:pPr>
        <w:pStyle w:val="a5"/>
      </w:pPr>
      <w:r>
        <w:rPr>
          <w:rStyle w:val="a4"/>
        </w:rPr>
        <w:annotationRef/>
      </w:r>
      <w:r>
        <w:t>分类模型就是依据数学原理的远近关系</w:t>
      </w:r>
      <w:r>
        <w:rPr>
          <w:rFonts w:hint="eastAsia"/>
        </w:rPr>
        <w:t>，</w:t>
      </w:r>
      <w:r>
        <w:t>将距离近的几个分为一类</w:t>
      </w:r>
      <w:r>
        <w:rPr>
          <w:rFonts w:hint="eastAsia"/>
        </w:rPr>
        <w:t>，</w:t>
      </w:r>
      <w:r>
        <w:t>远的分为一类</w:t>
      </w:r>
      <w:r>
        <w:rPr>
          <w:rFonts w:hint="eastAsia"/>
        </w:rPr>
        <w:t>。</w:t>
      </w:r>
      <w:r>
        <w:t>在使用分类模型之后</w:t>
      </w:r>
      <w:r>
        <w:rPr>
          <w:rFonts w:hint="eastAsia"/>
        </w:rPr>
        <w:t>，</w:t>
      </w:r>
      <w:r>
        <w:t>结果一般是以下</w:t>
      </w:r>
      <w:r>
        <w:rPr>
          <w:rFonts w:hint="eastAsia"/>
        </w:rPr>
        <w:t>例子：这</w:t>
      </w:r>
      <w:r>
        <w:t>一季涨跌幅高的股票标签分为</w:t>
      </w:r>
      <w:r>
        <w:rPr>
          <w:rFonts w:hint="eastAsia"/>
        </w:rPr>
        <w:t>1</w:t>
      </w:r>
      <w:r>
        <w:rPr>
          <w:rFonts w:hint="eastAsia"/>
        </w:rPr>
        <w:t>类，表现一般的股票标签分为</w:t>
      </w:r>
      <w:r>
        <w:rPr>
          <w:rFonts w:hint="eastAsia"/>
        </w:rPr>
        <w:t>2</w:t>
      </w:r>
      <w:r>
        <w:rPr>
          <w:rFonts w:hint="eastAsia"/>
        </w:rPr>
        <w:t>类，表现差的股票标签分为</w:t>
      </w:r>
      <w:r>
        <w:rPr>
          <w:rFonts w:hint="eastAsia"/>
        </w:rPr>
        <w:t>3</w:t>
      </w:r>
      <w:r>
        <w:rPr>
          <w:rFonts w:hint="eastAsia"/>
        </w:rPr>
        <w:t>类</w:t>
      </w:r>
      <w:r>
        <w:t>…</w:t>
      </w:r>
    </w:p>
  </w:comment>
  <w:comment w:id="40" w:author="傻蛋" w:date="2018-09-07T10:07:00Z" w:initials="傻蛋">
    <w:p w14:paraId="5604879E" w14:textId="16BFC5F9" w:rsidR="00FF14A7" w:rsidRDefault="00FF14A7">
      <w:pPr>
        <w:pStyle w:val="a5"/>
      </w:pPr>
      <w:r>
        <w:rPr>
          <w:rFonts w:hint="eastAsia"/>
        </w:rPr>
        <w:t>其他最优化投资组合方法：</w:t>
      </w:r>
      <w:r>
        <w:rPr>
          <w:rStyle w:val="a4"/>
        </w:rPr>
        <w:annotationRef/>
      </w:r>
      <w:r w:rsidRPr="00FF14A7">
        <w:rPr>
          <w:rFonts w:hint="eastAsia"/>
        </w:rPr>
        <w:t>光大证券</w:t>
      </w:r>
      <w:r w:rsidRPr="00FF14A7">
        <w:rPr>
          <w:rFonts w:hint="eastAsia"/>
        </w:rPr>
        <w:t>-</w:t>
      </w:r>
      <w:r w:rsidRPr="00FF14A7">
        <w:rPr>
          <w:rFonts w:hint="eastAsia"/>
        </w:rPr>
        <w:t>光大证券多因子系列报告之十三：组合优化算法探析及指数增强实证</w:t>
      </w:r>
      <w:r>
        <w:rPr>
          <w:rFonts w:hint="eastAsia"/>
        </w:rPr>
        <w:t>：</w:t>
      </w:r>
      <w:r>
        <w:rPr>
          <w:rFonts w:hint="eastAsia"/>
        </w:rPr>
        <w:t>6-</w:t>
      </w:r>
      <w:r>
        <w:t>7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257D39" w15:done="0"/>
  <w15:commentEx w15:paraId="005858DE" w15:done="0"/>
  <w15:commentEx w15:paraId="5855F54B" w15:done="0"/>
  <w15:commentEx w15:paraId="2A441D08" w15:done="0"/>
  <w15:commentEx w15:paraId="29F6BA92" w15:done="0"/>
  <w15:commentEx w15:paraId="651F9522" w15:done="0"/>
  <w15:commentEx w15:paraId="560487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5FC86" w14:textId="77777777" w:rsidR="00397568" w:rsidRDefault="00397568" w:rsidP="00374D51">
      <w:r>
        <w:separator/>
      </w:r>
    </w:p>
  </w:endnote>
  <w:endnote w:type="continuationSeparator" w:id="0">
    <w:p w14:paraId="4B7898E6" w14:textId="77777777" w:rsidR="00397568" w:rsidRDefault="00397568" w:rsidP="0037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C4E55" w14:textId="77777777" w:rsidR="00397568" w:rsidRDefault="00397568" w:rsidP="00374D51">
      <w:r>
        <w:separator/>
      </w:r>
    </w:p>
  </w:footnote>
  <w:footnote w:type="continuationSeparator" w:id="0">
    <w:p w14:paraId="6F1E8B4E" w14:textId="77777777" w:rsidR="00397568" w:rsidRDefault="00397568" w:rsidP="00374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1264E"/>
    <w:multiLevelType w:val="hybridMultilevel"/>
    <w:tmpl w:val="8B6C42DA"/>
    <w:lvl w:ilvl="0" w:tplc="1034E40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C092A"/>
    <w:multiLevelType w:val="hybridMultilevel"/>
    <w:tmpl w:val="972631B4"/>
    <w:lvl w:ilvl="0" w:tplc="DA408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155D9E"/>
    <w:multiLevelType w:val="multilevel"/>
    <w:tmpl w:val="879AC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DCD4454"/>
    <w:multiLevelType w:val="hybridMultilevel"/>
    <w:tmpl w:val="6F2ECF36"/>
    <w:lvl w:ilvl="0" w:tplc="EB82802A">
      <w:start w:val="1"/>
      <w:numFmt w:val="japaneseCounting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傻蛋">
    <w15:presenceInfo w15:providerId="None" w15:userId="傻蛋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E4"/>
    <w:rsid w:val="0006624F"/>
    <w:rsid w:val="000B188D"/>
    <w:rsid w:val="000B3721"/>
    <w:rsid w:val="000E50A9"/>
    <w:rsid w:val="00134CFE"/>
    <w:rsid w:val="00175763"/>
    <w:rsid w:val="001F3FA3"/>
    <w:rsid w:val="002D7F1E"/>
    <w:rsid w:val="00304F05"/>
    <w:rsid w:val="00374D51"/>
    <w:rsid w:val="00397568"/>
    <w:rsid w:val="003D2136"/>
    <w:rsid w:val="003E383D"/>
    <w:rsid w:val="004B7D84"/>
    <w:rsid w:val="005513BC"/>
    <w:rsid w:val="00582468"/>
    <w:rsid w:val="005D34B9"/>
    <w:rsid w:val="00662ACF"/>
    <w:rsid w:val="00675619"/>
    <w:rsid w:val="006E53A7"/>
    <w:rsid w:val="006E7546"/>
    <w:rsid w:val="006F10E8"/>
    <w:rsid w:val="00720328"/>
    <w:rsid w:val="007232FF"/>
    <w:rsid w:val="007B4F9E"/>
    <w:rsid w:val="00860B77"/>
    <w:rsid w:val="008659B5"/>
    <w:rsid w:val="00876AD1"/>
    <w:rsid w:val="008B29E4"/>
    <w:rsid w:val="008C2A33"/>
    <w:rsid w:val="00976055"/>
    <w:rsid w:val="00A10084"/>
    <w:rsid w:val="00A818C1"/>
    <w:rsid w:val="00A8210D"/>
    <w:rsid w:val="00AB7026"/>
    <w:rsid w:val="00AC5445"/>
    <w:rsid w:val="00B22190"/>
    <w:rsid w:val="00B365F7"/>
    <w:rsid w:val="00B57AC2"/>
    <w:rsid w:val="00BD1913"/>
    <w:rsid w:val="00C35BD3"/>
    <w:rsid w:val="00C67BCF"/>
    <w:rsid w:val="00C96D83"/>
    <w:rsid w:val="00D709C6"/>
    <w:rsid w:val="00DB687E"/>
    <w:rsid w:val="00DD5C11"/>
    <w:rsid w:val="00E20DFF"/>
    <w:rsid w:val="00F07397"/>
    <w:rsid w:val="00F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BC5E2"/>
  <w15:chartTrackingRefBased/>
  <w15:docId w15:val="{FFFADF71-FEFB-40CC-AD12-3627130E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BD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659B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8659B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8659B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659B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8659B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659B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59B5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74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74D5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74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74D51"/>
    <w:rPr>
      <w:sz w:val="18"/>
      <w:szCs w:val="18"/>
    </w:rPr>
  </w:style>
  <w:style w:type="character" w:styleId="aa">
    <w:name w:val="Hyperlink"/>
    <w:basedOn w:val="a0"/>
    <w:uiPriority w:val="99"/>
    <w:unhideWhenUsed/>
    <w:rsid w:val="007203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icequant.com/community/topic/4309/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blog.csdn.net/xuxiatian/article/details/7973149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B115B-DBDE-47C1-B8F6-35F88DB9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傻蛋</dc:creator>
  <cp:keywords/>
  <dc:description/>
  <cp:lastModifiedBy>傻蛋</cp:lastModifiedBy>
  <cp:revision>5</cp:revision>
  <dcterms:created xsi:type="dcterms:W3CDTF">2018-09-08T06:07:00Z</dcterms:created>
  <dcterms:modified xsi:type="dcterms:W3CDTF">2018-09-08T06:09:00Z</dcterms:modified>
</cp:coreProperties>
</file>